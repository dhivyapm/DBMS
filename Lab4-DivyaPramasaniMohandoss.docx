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FDE34" w14:textId="405B931D" w:rsidR="00E55F3C" w:rsidRPr="00A22D1D" w:rsidRDefault="007E0C14" w:rsidP="00E55F3C">
      <w:pPr>
        <w:rPr>
          <w:b/>
          <w:bCs/>
          <w:sz w:val="28"/>
          <w:szCs w:val="28"/>
        </w:rPr>
      </w:pPr>
      <w:ins w:id="0" w:author="Divya Pramasani" w:date="2021-03-03T09:58:00Z">
        <w:r>
          <w:rPr>
            <w:b/>
            <w:bCs/>
            <w:sz w:val="28"/>
            <w:szCs w:val="28"/>
          </w:rPr>
          <w:t xml:space="preserve"> </w:t>
        </w:r>
      </w:ins>
      <w:r w:rsidR="00E55F3C" w:rsidRPr="00A22D1D">
        <w:rPr>
          <w:b/>
          <w:bCs/>
          <w:sz w:val="28"/>
          <w:szCs w:val="28"/>
        </w:rPr>
        <w:t>/************************************</w:t>
      </w:r>
      <w:del w:id="1" w:author="Divya Pramasani" w:date="2021-03-03T09:59:00Z">
        <w:r w:rsidR="00E55F3C" w:rsidRPr="00A22D1D" w:rsidDel="00715FD9">
          <w:rPr>
            <w:b/>
            <w:bCs/>
            <w:sz w:val="28"/>
            <w:szCs w:val="28"/>
          </w:rPr>
          <w:delText>*</w:delText>
        </w:r>
      </w:del>
      <w:r w:rsidR="00E55F3C" w:rsidRPr="00A22D1D">
        <w:rPr>
          <w:b/>
          <w:bCs/>
          <w:sz w:val="28"/>
          <w:szCs w:val="28"/>
        </w:rPr>
        <w:t>/</w:t>
      </w:r>
    </w:p>
    <w:p w14:paraId="702C51FF" w14:textId="1C47C3A0" w:rsidR="00E55F3C" w:rsidRPr="00A22D1D" w:rsidRDefault="00715FD9" w:rsidP="00E55F3C">
      <w:pPr>
        <w:rPr>
          <w:b/>
          <w:bCs/>
          <w:sz w:val="28"/>
          <w:szCs w:val="28"/>
        </w:rPr>
      </w:pPr>
      <w:ins w:id="2" w:author="Divya Pramasani" w:date="2021-03-03T09:59:00Z">
        <w:r>
          <w:rPr>
            <w:b/>
            <w:bCs/>
            <w:sz w:val="28"/>
            <w:szCs w:val="28"/>
          </w:rPr>
          <w:t xml:space="preserve"> </w:t>
        </w:r>
      </w:ins>
      <w:del w:id="3" w:author="Divya Pramasani" w:date="2021-03-03T09:58:00Z">
        <w:r w:rsidR="00E55F3C" w:rsidRPr="00A22D1D" w:rsidDel="007E0C14">
          <w:rPr>
            <w:b/>
            <w:bCs/>
            <w:sz w:val="28"/>
            <w:szCs w:val="28"/>
          </w:rPr>
          <w:delText>*</w:delText>
        </w:r>
      </w:del>
      <w:r w:rsidR="00E55F3C" w:rsidRPr="00A22D1D">
        <w:rPr>
          <w:b/>
          <w:bCs/>
          <w:sz w:val="28"/>
          <w:szCs w:val="28"/>
        </w:rPr>
        <w:t xml:space="preserve">/  Name: Divya Pramasani Mohandoss           </w:t>
      </w:r>
      <w:del w:id="4" w:author="Divya Pramasani" w:date="2021-03-03T09:59:00Z">
        <w:r w:rsidR="00E55F3C" w:rsidRPr="00A22D1D" w:rsidDel="00715FD9">
          <w:rPr>
            <w:b/>
            <w:bCs/>
            <w:sz w:val="28"/>
            <w:szCs w:val="28"/>
          </w:rPr>
          <w:delText>*</w:delText>
        </w:r>
      </w:del>
      <w:r w:rsidR="00E55F3C" w:rsidRPr="00A22D1D">
        <w:rPr>
          <w:b/>
          <w:bCs/>
          <w:sz w:val="28"/>
          <w:szCs w:val="28"/>
        </w:rPr>
        <w:t>/</w:t>
      </w:r>
    </w:p>
    <w:p w14:paraId="6F528D0F" w14:textId="589B2C95" w:rsidR="00E55F3C" w:rsidRPr="00A22D1D" w:rsidRDefault="00715FD9" w:rsidP="00E55F3C">
      <w:pPr>
        <w:rPr>
          <w:b/>
          <w:bCs/>
          <w:sz w:val="28"/>
          <w:szCs w:val="28"/>
        </w:rPr>
      </w:pPr>
      <w:ins w:id="5" w:author="Divya Pramasani" w:date="2021-03-03T09:59:00Z">
        <w:r>
          <w:rPr>
            <w:b/>
            <w:bCs/>
            <w:sz w:val="28"/>
            <w:szCs w:val="28"/>
          </w:rPr>
          <w:t xml:space="preserve"> </w:t>
        </w:r>
      </w:ins>
      <w:del w:id="6" w:author="Divya Pramasani" w:date="2021-03-03T09:58:00Z">
        <w:r w:rsidR="00E55F3C" w:rsidRPr="00A22D1D" w:rsidDel="007E0C14">
          <w:rPr>
            <w:b/>
            <w:bCs/>
            <w:sz w:val="28"/>
            <w:szCs w:val="28"/>
          </w:rPr>
          <w:delText>*</w:delText>
        </w:r>
      </w:del>
      <w:r w:rsidR="00E55F3C" w:rsidRPr="00A22D1D">
        <w:rPr>
          <w:b/>
          <w:bCs/>
          <w:sz w:val="28"/>
          <w:szCs w:val="28"/>
        </w:rPr>
        <w:t xml:space="preserve">/  Class: CS6070                                                   </w:t>
      </w:r>
      <w:ins w:id="7" w:author="Divya Pramasani" w:date="2021-03-03T09:59:00Z">
        <w:r>
          <w:rPr>
            <w:b/>
            <w:bCs/>
            <w:sz w:val="28"/>
            <w:szCs w:val="28"/>
          </w:rPr>
          <w:t xml:space="preserve"> </w:t>
        </w:r>
      </w:ins>
      <w:del w:id="8" w:author="Divya Pramasani" w:date="2021-03-03T09:59:00Z">
        <w:r w:rsidR="00E55F3C" w:rsidRPr="00A22D1D" w:rsidDel="00715FD9">
          <w:rPr>
            <w:b/>
            <w:bCs/>
            <w:sz w:val="28"/>
            <w:szCs w:val="28"/>
          </w:rPr>
          <w:delText>*</w:delText>
        </w:r>
      </w:del>
      <w:r w:rsidR="00E55F3C" w:rsidRPr="00A22D1D">
        <w:rPr>
          <w:b/>
          <w:bCs/>
          <w:sz w:val="28"/>
          <w:szCs w:val="28"/>
        </w:rPr>
        <w:t>/</w:t>
      </w:r>
    </w:p>
    <w:p w14:paraId="4CFA682B" w14:textId="573EAF8B" w:rsidR="00E55F3C" w:rsidRPr="00A22D1D" w:rsidRDefault="00E55F3C" w:rsidP="00E55F3C">
      <w:pPr>
        <w:rPr>
          <w:b/>
          <w:bCs/>
          <w:sz w:val="28"/>
          <w:szCs w:val="28"/>
        </w:rPr>
      </w:pPr>
      <w:r w:rsidRPr="00A22D1D">
        <w:rPr>
          <w:b/>
          <w:bCs/>
          <w:sz w:val="28"/>
          <w:szCs w:val="28"/>
        </w:rPr>
        <w:t xml:space="preserve"> </w:t>
      </w:r>
      <w:del w:id="9" w:author="Divya Pramasani" w:date="2021-03-03T09:58:00Z">
        <w:r w:rsidRPr="00A22D1D" w:rsidDel="007E0C14">
          <w:rPr>
            <w:b/>
            <w:bCs/>
            <w:sz w:val="28"/>
            <w:szCs w:val="28"/>
          </w:rPr>
          <w:delText>*</w:delText>
        </w:r>
      </w:del>
      <w:r w:rsidRPr="00A22D1D">
        <w:rPr>
          <w:b/>
          <w:bCs/>
          <w:sz w:val="28"/>
          <w:szCs w:val="28"/>
        </w:rPr>
        <w:t xml:space="preserve">/ </w:t>
      </w:r>
      <w:ins w:id="10" w:author="Divya Pramasani" w:date="2021-03-03T09:59:00Z">
        <w:r w:rsidR="00715FD9">
          <w:rPr>
            <w:b/>
            <w:bCs/>
            <w:sz w:val="28"/>
            <w:szCs w:val="28"/>
          </w:rPr>
          <w:t xml:space="preserve"> </w:t>
        </w:r>
      </w:ins>
      <w:r w:rsidRPr="00A22D1D">
        <w:rPr>
          <w:b/>
          <w:bCs/>
          <w:sz w:val="28"/>
          <w:szCs w:val="28"/>
        </w:rPr>
        <w:t xml:space="preserve">Term: Fall 2020                                                </w:t>
      </w:r>
      <w:del w:id="11" w:author="Divya Pramasani" w:date="2021-03-03T09:59:00Z">
        <w:r w:rsidRPr="00A22D1D" w:rsidDel="00715FD9">
          <w:rPr>
            <w:b/>
            <w:bCs/>
            <w:sz w:val="28"/>
            <w:szCs w:val="28"/>
          </w:rPr>
          <w:delText>*</w:delText>
        </w:r>
      </w:del>
      <w:r w:rsidRPr="00A22D1D">
        <w:rPr>
          <w:b/>
          <w:bCs/>
          <w:sz w:val="28"/>
          <w:szCs w:val="28"/>
        </w:rPr>
        <w:t>/</w:t>
      </w:r>
    </w:p>
    <w:p w14:paraId="3D7B0CDE" w14:textId="4D60BFC0" w:rsidR="00E55F3C" w:rsidRPr="00A22D1D" w:rsidRDefault="00E55F3C" w:rsidP="00E55F3C">
      <w:pPr>
        <w:rPr>
          <w:b/>
          <w:bCs/>
          <w:sz w:val="28"/>
          <w:szCs w:val="28"/>
        </w:rPr>
      </w:pPr>
      <w:r w:rsidRPr="00A22D1D">
        <w:rPr>
          <w:b/>
          <w:bCs/>
          <w:sz w:val="28"/>
          <w:szCs w:val="28"/>
        </w:rPr>
        <w:t xml:space="preserve"> /</w:t>
      </w:r>
      <w:ins w:id="12" w:author="Divya Pramasani" w:date="2021-03-03T09:59:00Z">
        <w:r w:rsidR="00715FD9">
          <w:rPr>
            <w:b/>
            <w:bCs/>
            <w:sz w:val="28"/>
            <w:szCs w:val="28"/>
          </w:rPr>
          <w:t xml:space="preserve">  </w:t>
        </w:r>
      </w:ins>
      <w:del w:id="13" w:author="Divya Pramasani" w:date="2021-03-03T09:59:00Z">
        <w:r w:rsidRPr="00A22D1D" w:rsidDel="00715FD9">
          <w:rPr>
            <w:b/>
            <w:bCs/>
            <w:sz w:val="28"/>
            <w:szCs w:val="28"/>
          </w:rPr>
          <w:delText xml:space="preserve">* </w:delText>
        </w:r>
      </w:del>
      <w:r w:rsidRPr="00A22D1D">
        <w:rPr>
          <w:b/>
          <w:bCs/>
          <w:sz w:val="28"/>
          <w:szCs w:val="28"/>
        </w:rPr>
        <w:t xml:space="preserve">Lab #: 4                                                              </w:t>
      </w:r>
      <w:del w:id="14" w:author="Divya Pramasani" w:date="2021-03-03T10:00:00Z">
        <w:r w:rsidRPr="00A22D1D" w:rsidDel="00715FD9">
          <w:rPr>
            <w:b/>
            <w:bCs/>
            <w:sz w:val="28"/>
            <w:szCs w:val="28"/>
          </w:rPr>
          <w:delText>*</w:delText>
        </w:r>
      </w:del>
      <w:r w:rsidRPr="00A22D1D">
        <w:rPr>
          <w:b/>
          <w:bCs/>
          <w:sz w:val="28"/>
          <w:szCs w:val="28"/>
        </w:rPr>
        <w:t>/</w:t>
      </w:r>
    </w:p>
    <w:p w14:paraId="23BEF889" w14:textId="13A91519" w:rsidR="00D333A6" w:rsidRPr="00A22D1D" w:rsidRDefault="00715FD9" w:rsidP="00E55F3C">
      <w:pPr>
        <w:rPr>
          <w:b/>
          <w:bCs/>
          <w:sz w:val="28"/>
          <w:szCs w:val="28"/>
        </w:rPr>
      </w:pPr>
      <w:ins w:id="15" w:author="Divya Pramasani" w:date="2021-03-03T09:59:00Z">
        <w:r>
          <w:rPr>
            <w:b/>
            <w:bCs/>
            <w:sz w:val="28"/>
            <w:szCs w:val="28"/>
          </w:rPr>
          <w:t xml:space="preserve"> </w:t>
        </w:r>
      </w:ins>
      <w:r w:rsidR="00E55F3C" w:rsidRPr="00A22D1D">
        <w:rPr>
          <w:b/>
          <w:bCs/>
          <w:sz w:val="28"/>
          <w:szCs w:val="28"/>
        </w:rPr>
        <w:t>/***********************************</w:t>
      </w:r>
      <w:del w:id="16" w:author="Divya Pramasani" w:date="2021-03-03T10:00:00Z">
        <w:r w:rsidR="00E55F3C" w:rsidRPr="00A22D1D" w:rsidDel="00715FD9">
          <w:rPr>
            <w:b/>
            <w:bCs/>
            <w:sz w:val="28"/>
            <w:szCs w:val="28"/>
          </w:rPr>
          <w:delText>*</w:delText>
        </w:r>
      </w:del>
      <w:del w:id="17" w:author="Divya Pramasani" w:date="2021-03-03T09:59:00Z">
        <w:r w:rsidR="00E55F3C" w:rsidRPr="00A22D1D" w:rsidDel="00715FD9">
          <w:rPr>
            <w:b/>
            <w:bCs/>
            <w:sz w:val="28"/>
            <w:szCs w:val="28"/>
          </w:rPr>
          <w:delText>*</w:delText>
        </w:r>
      </w:del>
      <w:r w:rsidR="00E55F3C" w:rsidRPr="00A22D1D">
        <w:rPr>
          <w:b/>
          <w:bCs/>
          <w:sz w:val="28"/>
          <w:szCs w:val="28"/>
        </w:rPr>
        <w:t>/</w:t>
      </w:r>
    </w:p>
    <w:p w14:paraId="3CBA953A" w14:textId="426E3508" w:rsidR="00095401" w:rsidRPr="00A22D1D" w:rsidRDefault="00D333A6" w:rsidP="00E55F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2D1D">
        <w:rPr>
          <w:rFonts w:ascii="Times New Roman" w:hAnsi="Times New Roman" w:cs="Times New Roman"/>
          <w:b/>
          <w:bCs/>
          <w:sz w:val="28"/>
          <w:szCs w:val="28"/>
        </w:rPr>
        <w:t>Functional Dependencies</w:t>
      </w:r>
    </w:p>
    <w:p w14:paraId="18F54642" w14:textId="14950275" w:rsidR="00D333A6" w:rsidRPr="00A22D1D" w:rsidRDefault="00D333A6" w:rsidP="00E55F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23291B" w14:textId="308BE0DA" w:rsidR="00263933" w:rsidRPr="00A22D1D" w:rsidRDefault="00BC4C8E" w:rsidP="00263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2D1D">
        <w:rPr>
          <w:rFonts w:ascii="Times New Roman" w:hAnsi="Times New Roman" w:cs="Times New Roman"/>
          <w:b/>
          <w:bCs/>
          <w:sz w:val="28"/>
          <w:szCs w:val="28"/>
        </w:rPr>
        <w:t>/*</w:t>
      </w:r>
      <w:r w:rsidR="00E110F8" w:rsidRPr="00A22D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63933" w:rsidRPr="00A22D1D">
        <w:rPr>
          <w:rFonts w:ascii="Times New Roman" w:hAnsi="Times New Roman" w:cs="Times New Roman"/>
          <w:b/>
          <w:bCs/>
          <w:sz w:val="28"/>
          <w:szCs w:val="28"/>
        </w:rPr>
        <w:t>Consider the table:</w:t>
      </w:r>
    </w:p>
    <w:p w14:paraId="405488BA" w14:textId="3B3C26A2" w:rsidR="00E110F8" w:rsidRPr="00A22D1D" w:rsidRDefault="00263933" w:rsidP="000A009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22D1D">
        <w:rPr>
          <w:rFonts w:ascii="Times New Roman" w:hAnsi="Times New Roman" w:cs="Times New Roman"/>
          <w:b/>
          <w:bCs/>
          <w:sz w:val="28"/>
          <w:szCs w:val="28"/>
        </w:rPr>
        <w:t>STAFF_MEETING (EmployeeName, ProjectName, Date)</w:t>
      </w:r>
      <w:r w:rsidR="00E110F8" w:rsidRPr="00A22D1D">
        <w:rPr>
          <w:rFonts w:ascii="Times New Roman" w:hAnsi="Times New Roman" w:cs="Times New Roman"/>
          <w:b/>
          <w:bCs/>
          <w:sz w:val="28"/>
          <w:szCs w:val="28"/>
        </w:rPr>
        <w:t>*/</w:t>
      </w:r>
    </w:p>
    <w:p w14:paraId="0DA2ED7F" w14:textId="77777777" w:rsidR="00E110F8" w:rsidRPr="00A22D1D" w:rsidRDefault="00E110F8" w:rsidP="000A00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A45222" w14:textId="4B8ECCD3" w:rsidR="000A0094" w:rsidRPr="00A22D1D" w:rsidRDefault="000A0094" w:rsidP="000A00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2D1D">
        <w:rPr>
          <w:rFonts w:ascii="Times New Roman" w:hAnsi="Times New Roman" w:cs="Times New Roman"/>
          <w:sz w:val="28"/>
          <w:szCs w:val="28"/>
        </w:rPr>
        <w:t xml:space="preserve">(ProjectName, Date) </w:t>
      </w:r>
      <w:r w:rsidR="009D33CD" w:rsidRPr="00A22D1D">
        <w:rPr>
          <w:rFonts w:ascii="Cambria Math" w:hAnsi="Cambria Math" w:cs="Times New Roman"/>
          <w:sz w:val="28"/>
          <w:szCs w:val="28"/>
        </w:rPr>
        <w:t>⟶</w:t>
      </w:r>
      <w:r w:rsidRPr="00A22D1D">
        <w:rPr>
          <w:rFonts w:ascii="Times New Roman" w:hAnsi="Times New Roman" w:cs="Times New Roman"/>
          <w:sz w:val="28"/>
          <w:szCs w:val="28"/>
        </w:rPr>
        <w:t>EmployeeName</w:t>
      </w:r>
    </w:p>
    <w:p w14:paraId="07F2DF7F" w14:textId="3E7DD00B" w:rsidR="00263933" w:rsidRPr="00A22D1D" w:rsidRDefault="000A0094" w:rsidP="000A00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2D1D">
        <w:rPr>
          <w:rFonts w:ascii="Times New Roman" w:hAnsi="Times New Roman" w:cs="Times New Roman"/>
          <w:sz w:val="28"/>
          <w:szCs w:val="28"/>
        </w:rPr>
        <w:t xml:space="preserve">ProjectName </w:t>
      </w:r>
      <w:r w:rsidR="009D33CD" w:rsidRPr="00A22D1D">
        <w:rPr>
          <w:rFonts w:ascii="Cambria Math" w:hAnsi="Cambria Math" w:cs="Times New Roman"/>
          <w:sz w:val="28"/>
          <w:szCs w:val="28"/>
        </w:rPr>
        <w:t>⟶</w:t>
      </w:r>
      <w:r w:rsidRPr="00A22D1D">
        <w:rPr>
          <w:rFonts w:ascii="Times New Roman" w:hAnsi="Times New Roman" w:cs="Times New Roman"/>
          <w:sz w:val="28"/>
          <w:szCs w:val="28"/>
        </w:rPr>
        <w:t>EmployeeName</w:t>
      </w:r>
    </w:p>
    <w:p w14:paraId="2CF4EE4D" w14:textId="407B9228" w:rsidR="00E110F8" w:rsidRPr="00A22D1D" w:rsidRDefault="00E110F8" w:rsidP="000A00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B7BD59" w14:textId="65759E5B" w:rsidR="00337900" w:rsidRPr="00A22D1D" w:rsidRDefault="00337900" w:rsidP="003379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2D1D">
        <w:rPr>
          <w:rFonts w:ascii="Times New Roman" w:hAnsi="Times New Roman" w:cs="Times New Roman"/>
          <w:b/>
          <w:bCs/>
          <w:sz w:val="28"/>
          <w:szCs w:val="28"/>
        </w:rPr>
        <w:t>/*Consider the table:</w:t>
      </w:r>
    </w:p>
    <w:p w14:paraId="0DE806BB" w14:textId="77777777" w:rsidR="00337900" w:rsidRPr="00A22D1D" w:rsidRDefault="00337900" w:rsidP="0033790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22D1D">
        <w:rPr>
          <w:rFonts w:ascii="Times New Roman" w:hAnsi="Times New Roman" w:cs="Times New Roman"/>
          <w:b/>
          <w:bCs/>
          <w:sz w:val="28"/>
          <w:szCs w:val="28"/>
        </w:rPr>
        <w:t>STUDENT (Number, Name, Dorm, RoomType, DormCost, Club, ClubCost, Sibling,</w:t>
      </w:r>
    </w:p>
    <w:p w14:paraId="719DF30E" w14:textId="47CF5218" w:rsidR="00E110F8" w:rsidRPr="00A22D1D" w:rsidRDefault="00337900" w:rsidP="0033790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22D1D">
        <w:rPr>
          <w:rFonts w:ascii="Times New Roman" w:hAnsi="Times New Roman" w:cs="Times New Roman"/>
          <w:b/>
          <w:bCs/>
          <w:sz w:val="28"/>
          <w:szCs w:val="28"/>
        </w:rPr>
        <w:t>Nickname)*/</w:t>
      </w:r>
    </w:p>
    <w:p w14:paraId="778D349D" w14:textId="7F285953" w:rsidR="00337900" w:rsidRPr="00A22D1D" w:rsidRDefault="00337900" w:rsidP="003379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D37CFA" w14:textId="709CC9BB" w:rsidR="00B621E6" w:rsidRDefault="00B610D1" w:rsidP="00B610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2D1D">
        <w:rPr>
          <w:rFonts w:ascii="Times New Roman" w:hAnsi="Times New Roman" w:cs="Times New Roman"/>
          <w:sz w:val="28"/>
          <w:szCs w:val="28"/>
        </w:rPr>
        <w:t xml:space="preserve">Number </w:t>
      </w:r>
      <w:r w:rsidRPr="00A22D1D">
        <w:rPr>
          <w:rFonts w:ascii="Cambria Math" w:hAnsi="Cambria Math" w:cs="Times New Roman"/>
          <w:sz w:val="28"/>
          <w:szCs w:val="28"/>
        </w:rPr>
        <w:t>⟶ (</w:t>
      </w:r>
      <w:r w:rsidRPr="00A22D1D">
        <w:rPr>
          <w:rFonts w:ascii="Times New Roman" w:hAnsi="Times New Roman" w:cs="Times New Roman"/>
          <w:sz w:val="28"/>
          <w:szCs w:val="28"/>
        </w:rPr>
        <w:t>Name</w:t>
      </w:r>
      <w:r w:rsidR="00347939" w:rsidRPr="00A22D1D">
        <w:rPr>
          <w:rFonts w:ascii="Times New Roman" w:hAnsi="Times New Roman" w:cs="Times New Roman"/>
          <w:sz w:val="28"/>
          <w:szCs w:val="28"/>
        </w:rPr>
        <w:t>, Dorm, RoomType</w:t>
      </w:r>
      <w:r w:rsidR="00B621E6" w:rsidRPr="00A22D1D">
        <w:rPr>
          <w:rFonts w:ascii="Times New Roman" w:hAnsi="Times New Roman" w:cs="Times New Roman"/>
          <w:sz w:val="28"/>
          <w:szCs w:val="28"/>
        </w:rPr>
        <w:t>)</w:t>
      </w:r>
    </w:p>
    <w:p w14:paraId="49F3FEC6" w14:textId="0500CC1C" w:rsidR="00947CED" w:rsidRDefault="00947CED" w:rsidP="00B610D1">
      <w:pPr>
        <w:pStyle w:val="ListParagraph"/>
        <w:rPr>
          <w:rFonts w:ascii="Cambria Math" w:hAnsi="Cambria Math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</w:t>
      </w:r>
      <w:r w:rsidRPr="00A22D1D">
        <w:rPr>
          <w:rFonts w:ascii="Cambria Math" w:hAnsi="Cambria Math" w:cs="Times New Roman"/>
          <w:sz w:val="28"/>
          <w:szCs w:val="28"/>
        </w:rPr>
        <w:t>⟶</w:t>
      </w:r>
      <w:r>
        <w:rPr>
          <w:rFonts w:ascii="Cambria Math" w:hAnsi="Cambria Math" w:cs="Times New Roman"/>
          <w:sz w:val="28"/>
          <w:szCs w:val="28"/>
        </w:rPr>
        <w:t xml:space="preserve"> </w:t>
      </w:r>
      <w:r w:rsidR="005C5335">
        <w:rPr>
          <w:rFonts w:ascii="Cambria Math" w:hAnsi="Cambria Math" w:cs="Times New Roman"/>
          <w:sz w:val="28"/>
          <w:szCs w:val="28"/>
        </w:rPr>
        <w:t>Sibling</w:t>
      </w:r>
    </w:p>
    <w:p w14:paraId="70604A24" w14:textId="77777777" w:rsidR="005C5335" w:rsidRDefault="005C5335" w:rsidP="005C5335">
      <w:pPr>
        <w:pStyle w:val="ListParagraph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Number </w:t>
      </w:r>
      <w:r w:rsidRPr="00A22D1D">
        <w:rPr>
          <w:rFonts w:ascii="Cambria Math" w:hAnsi="Cambria Math" w:cs="Times New Roman"/>
          <w:sz w:val="28"/>
          <w:szCs w:val="28"/>
        </w:rPr>
        <w:t>⟶</w:t>
      </w:r>
      <w:r>
        <w:rPr>
          <w:rFonts w:ascii="Cambria Math" w:hAnsi="Cambria Math" w:cs="Times New Roman"/>
          <w:sz w:val="28"/>
          <w:szCs w:val="28"/>
        </w:rPr>
        <w:t xml:space="preserve"> Nickname</w:t>
      </w:r>
    </w:p>
    <w:p w14:paraId="49F7D3BE" w14:textId="786F5667" w:rsidR="00337900" w:rsidRPr="00A22D1D" w:rsidRDefault="00391AD3" w:rsidP="005C533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2D1D">
        <w:rPr>
          <w:rFonts w:ascii="Times New Roman" w:hAnsi="Times New Roman" w:cs="Times New Roman"/>
          <w:sz w:val="28"/>
          <w:szCs w:val="28"/>
        </w:rPr>
        <w:t xml:space="preserve">Club </w:t>
      </w:r>
      <w:r w:rsidRPr="00A22D1D">
        <w:rPr>
          <w:rFonts w:ascii="Cambria Math" w:hAnsi="Cambria Math" w:cs="Times New Roman"/>
          <w:sz w:val="28"/>
          <w:szCs w:val="28"/>
        </w:rPr>
        <w:t>⟶ ClubCost</w:t>
      </w:r>
    </w:p>
    <w:p w14:paraId="52217AE4" w14:textId="6ED2273E" w:rsidR="00000371" w:rsidRPr="00A22D1D" w:rsidRDefault="00AD008D" w:rsidP="00000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2D1D">
        <w:rPr>
          <w:rFonts w:ascii="Times New Roman" w:hAnsi="Times New Roman" w:cs="Times New Roman"/>
          <w:sz w:val="28"/>
          <w:szCs w:val="28"/>
        </w:rPr>
        <w:t>RoomType</w:t>
      </w:r>
      <w:r w:rsidR="00000371" w:rsidRPr="00A22D1D">
        <w:rPr>
          <w:rFonts w:ascii="Times New Roman" w:hAnsi="Times New Roman" w:cs="Times New Roman"/>
          <w:sz w:val="28"/>
          <w:szCs w:val="28"/>
        </w:rPr>
        <w:t xml:space="preserve"> </w:t>
      </w:r>
      <w:r w:rsidR="00000371" w:rsidRPr="00A22D1D">
        <w:rPr>
          <w:rFonts w:ascii="Cambria Math" w:hAnsi="Cambria Math" w:cs="Times New Roman"/>
          <w:sz w:val="28"/>
          <w:szCs w:val="28"/>
        </w:rPr>
        <w:t xml:space="preserve">⟶ </w:t>
      </w:r>
      <w:r w:rsidR="00000371" w:rsidRPr="00A22D1D">
        <w:rPr>
          <w:rFonts w:ascii="Times New Roman" w:hAnsi="Times New Roman" w:cs="Times New Roman"/>
          <w:sz w:val="28"/>
          <w:szCs w:val="28"/>
        </w:rPr>
        <w:t>DormCost</w:t>
      </w:r>
    </w:p>
    <w:p w14:paraId="356E00AE" w14:textId="466AD8E7" w:rsidR="00B6486E" w:rsidRPr="00A22D1D" w:rsidRDefault="00B6486E" w:rsidP="00B610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F25C4B" w14:textId="0364C7D8" w:rsidR="00B6486E" w:rsidRPr="00A22D1D" w:rsidRDefault="00B6486E" w:rsidP="00B64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2D1D">
        <w:rPr>
          <w:rFonts w:ascii="Times New Roman" w:hAnsi="Times New Roman" w:cs="Times New Roman"/>
          <w:b/>
          <w:bCs/>
          <w:sz w:val="28"/>
          <w:szCs w:val="28"/>
        </w:rPr>
        <w:t>Normalization</w:t>
      </w:r>
    </w:p>
    <w:p w14:paraId="4C534E1C" w14:textId="594DB0E9" w:rsidR="00E43907" w:rsidRPr="00A22D1D" w:rsidRDefault="00E72806" w:rsidP="00E72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2D1D">
        <w:rPr>
          <w:rFonts w:ascii="Times New Roman" w:hAnsi="Times New Roman" w:cs="Times New Roman"/>
          <w:b/>
          <w:bCs/>
          <w:sz w:val="28"/>
          <w:szCs w:val="28"/>
        </w:rPr>
        <w:t>/* Normalize the following table into a set of tables that puts them into 3NF</w:t>
      </w:r>
      <w:r w:rsidR="00D67586" w:rsidRPr="00A22D1D">
        <w:rPr>
          <w:rFonts w:ascii="Times New Roman" w:hAnsi="Times New Roman" w:cs="Times New Roman"/>
          <w:b/>
          <w:bCs/>
          <w:sz w:val="28"/>
          <w:szCs w:val="28"/>
        </w:rPr>
        <w:t>*/</w:t>
      </w:r>
    </w:p>
    <w:p w14:paraId="6507A4FB" w14:textId="0790D43B" w:rsidR="00404B74" w:rsidRPr="00A22D1D" w:rsidRDefault="00404B74" w:rsidP="00404B74">
      <w:pPr>
        <w:pStyle w:val="Default"/>
        <w:rPr>
          <w:b/>
          <w:bCs/>
          <w:sz w:val="28"/>
          <w:szCs w:val="28"/>
        </w:rPr>
      </w:pPr>
      <w:r w:rsidRPr="00A22D1D">
        <w:rPr>
          <w:b/>
          <w:bCs/>
          <w:sz w:val="28"/>
          <w:szCs w:val="28"/>
        </w:rPr>
        <w:t>/* a) Identify functional dependencies. */</w:t>
      </w:r>
    </w:p>
    <w:p w14:paraId="5A2A926E" w14:textId="3C8EEC7D" w:rsidR="00404B74" w:rsidRPr="00A22D1D" w:rsidRDefault="00404B74" w:rsidP="00404B74">
      <w:pPr>
        <w:pStyle w:val="Default"/>
        <w:rPr>
          <w:sz w:val="28"/>
          <w:szCs w:val="28"/>
        </w:rPr>
      </w:pPr>
      <w:r w:rsidRPr="00A22D1D">
        <w:rPr>
          <w:sz w:val="28"/>
          <w:szCs w:val="28"/>
        </w:rPr>
        <w:t xml:space="preserve">             </w:t>
      </w:r>
    </w:p>
    <w:p w14:paraId="52134CFA" w14:textId="0119B7D4" w:rsidR="00404B74" w:rsidRPr="00A22D1D" w:rsidRDefault="00404B74" w:rsidP="00404B74">
      <w:pPr>
        <w:pStyle w:val="Default"/>
        <w:rPr>
          <w:rFonts w:ascii="Cambria Math" w:hAnsi="Cambria Math"/>
          <w:sz w:val="28"/>
          <w:szCs w:val="28"/>
        </w:rPr>
      </w:pPr>
      <w:r w:rsidRPr="00A22D1D">
        <w:rPr>
          <w:sz w:val="28"/>
          <w:szCs w:val="28"/>
        </w:rPr>
        <w:t xml:space="preserve">             </w:t>
      </w:r>
      <w:r w:rsidR="00185C01" w:rsidRPr="00A22D1D">
        <w:rPr>
          <w:sz w:val="28"/>
          <w:szCs w:val="28"/>
        </w:rPr>
        <w:t xml:space="preserve">Eid </w:t>
      </w:r>
      <w:r w:rsidR="00185C01" w:rsidRPr="00A22D1D">
        <w:rPr>
          <w:rFonts w:ascii="Cambria Math" w:hAnsi="Cambria Math"/>
          <w:sz w:val="28"/>
          <w:szCs w:val="28"/>
        </w:rPr>
        <w:t>⟶</w:t>
      </w:r>
      <w:r w:rsidR="003B2EA4" w:rsidRPr="00A22D1D">
        <w:rPr>
          <w:rFonts w:ascii="Cambria Math" w:hAnsi="Cambria Math"/>
          <w:sz w:val="28"/>
          <w:szCs w:val="28"/>
        </w:rPr>
        <w:t xml:space="preserve"> </w:t>
      </w:r>
      <w:r w:rsidR="00E35B90" w:rsidRPr="00A22D1D">
        <w:rPr>
          <w:rFonts w:ascii="Cambria Math" w:hAnsi="Cambria Math"/>
          <w:sz w:val="28"/>
          <w:szCs w:val="28"/>
        </w:rPr>
        <w:t>(</w:t>
      </w:r>
      <w:r w:rsidR="003B2EA4" w:rsidRPr="00A22D1D">
        <w:rPr>
          <w:rFonts w:ascii="Cambria Math" w:hAnsi="Cambria Math"/>
          <w:sz w:val="28"/>
          <w:szCs w:val="28"/>
        </w:rPr>
        <w:t>Ename,</w:t>
      </w:r>
      <w:r w:rsidR="00E35B90" w:rsidRPr="00A22D1D">
        <w:rPr>
          <w:rFonts w:ascii="Cambria Math" w:hAnsi="Cambria Math"/>
          <w:sz w:val="28"/>
          <w:szCs w:val="28"/>
        </w:rPr>
        <w:t xml:space="preserve"> </w:t>
      </w:r>
      <w:r w:rsidR="003B2EA4" w:rsidRPr="00A22D1D">
        <w:rPr>
          <w:rFonts w:ascii="Cambria Math" w:hAnsi="Cambria Math"/>
          <w:sz w:val="28"/>
          <w:szCs w:val="28"/>
        </w:rPr>
        <w:t>Pid</w:t>
      </w:r>
      <w:r w:rsidR="00E35B90" w:rsidRPr="00A22D1D">
        <w:rPr>
          <w:rFonts w:ascii="Cambria Math" w:hAnsi="Cambria Math"/>
          <w:sz w:val="28"/>
          <w:szCs w:val="28"/>
        </w:rPr>
        <w:t>)</w:t>
      </w:r>
    </w:p>
    <w:p w14:paraId="6930B7EC" w14:textId="530AB5DA" w:rsidR="00107692" w:rsidRPr="00A22D1D" w:rsidRDefault="00E35B90" w:rsidP="00404B74">
      <w:pPr>
        <w:pStyle w:val="Default"/>
        <w:rPr>
          <w:rFonts w:ascii="Cambria Math" w:hAnsi="Cambria Math"/>
          <w:sz w:val="28"/>
          <w:szCs w:val="28"/>
        </w:rPr>
      </w:pPr>
      <w:r w:rsidRPr="00A22D1D">
        <w:rPr>
          <w:rFonts w:ascii="Cambria Math" w:hAnsi="Cambria Math"/>
          <w:sz w:val="28"/>
          <w:szCs w:val="28"/>
        </w:rPr>
        <w:lastRenderedPageBreak/>
        <w:t xml:space="preserve">              Pid ⟶ (Pname, Mi</w:t>
      </w:r>
      <w:r w:rsidR="00200FDD">
        <w:rPr>
          <w:rFonts w:ascii="Cambria Math" w:hAnsi="Cambria Math"/>
          <w:sz w:val="28"/>
          <w:szCs w:val="28"/>
        </w:rPr>
        <w:t>d</w:t>
      </w:r>
      <w:r w:rsidR="00820788" w:rsidRPr="00A22D1D">
        <w:rPr>
          <w:rFonts w:ascii="Cambria Math" w:hAnsi="Cambria Math"/>
          <w:sz w:val="28"/>
          <w:szCs w:val="28"/>
        </w:rPr>
        <w:t>)</w:t>
      </w:r>
      <w:r w:rsidR="00107692" w:rsidRPr="00A22D1D">
        <w:rPr>
          <w:rFonts w:ascii="Cambria Math" w:hAnsi="Cambria Math"/>
          <w:sz w:val="28"/>
          <w:szCs w:val="28"/>
        </w:rPr>
        <w:t xml:space="preserve">              </w:t>
      </w:r>
    </w:p>
    <w:p w14:paraId="77AD1956" w14:textId="62358192" w:rsidR="00E35B90" w:rsidRPr="00A22D1D" w:rsidRDefault="00E35B90" w:rsidP="00404B74">
      <w:pPr>
        <w:pStyle w:val="Default"/>
        <w:rPr>
          <w:rFonts w:ascii="Cambria Math" w:hAnsi="Cambria Math"/>
          <w:sz w:val="28"/>
          <w:szCs w:val="28"/>
        </w:rPr>
      </w:pPr>
      <w:r w:rsidRPr="00A22D1D">
        <w:rPr>
          <w:rFonts w:ascii="Cambria Math" w:hAnsi="Cambria Math"/>
          <w:sz w:val="28"/>
          <w:szCs w:val="28"/>
        </w:rPr>
        <w:t xml:space="preserve">              Mid⟶</w:t>
      </w:r>
      <w:r w:rsidR="006A7D42" w:rsidRPr="00A22D1D">
        <w:rPr>
          <w:rFonts w:ascii="Cambria Math" w:hAnsi="Cambria Math"/>
          <w:sz w:val="28"/>
          <w:szCs w:val="28"/>
        </w:rPr>
        <w:t xml:space="preserve"> </w:t>
      </w:r>
      <w:r w:rsidRPr="00A22D1D">
        <w:rPr>
          <w:rFonts w:ascii="Cambria Math" w:hAnsi="Cambria Math"/>
          <w:sz w:val="28"/>
          <w:szCs w:val="28"/>
        </w:rPr>
        <w:t>Mname</w:t>
      </w:r>
    </w:p>
    <w:p w14:paraId="3AA53914" w14:textId="77777777" w:rsidR="003F78BF" w:rsidRPr="00A22D1D" w:rsidRDefault="003F78BF" w:rsidP="00404B74">
      <w:pPr>
        <w:pStyle w:val="Default"/>
        <w:rPr>
          <w:rFonts w:ascii="Cambria Math" w:hAnsi="Cambria Math"/>
          <w:sz w:val="28"/>
          <w:szCs w:val="28"/>
        </w:rPr>
      </w:pPr>
    </w:p>
    <w:p w14:paraId="796F48A4" w14:textId="18931D22" w:rsidR="003F78BF" w:rsidRPr="00A22D1D" w:rsidRDefault="003F78BF" w:rsidP="003F78BF">
      <w:pPr>
        <w:pStyle w:val="Default"/>
        <w:rPr>
          <w:b/>
          <w:bCs/>
          <w:sz w:val="28"/>
          <w:szCs w:val="28"/>
        </w:rPr>
      </w:pPr>
      <w:r w:rsidRPr="00A22D1D">
        <w:rPr>
          <w:rFonts w:ascii="Cambria Math" w:hAnsi="Cambria Math"/>
          <w:b/>
          <w:bCs/>
          <w:sz w:val="28"/>
          <w:szCs w:val="28"/>
        </w:rPr>
        <w:t xml:space="preserve">/* </w:t>
      </w:r>
      <w:r w:rsidRPr="00A22D1D">
        <w:rPr>
          <w:b/>
          <w:bCs/>
          <w:sz w:val="28"/>
          <w:szCs w:val="28"/>
        </w:rPr>
        <w:t>b) Normalize the listing into 3NF. */</w:t>
      </w:r>
    </w:p>
    <w:p w14:paraId="5ED16682" w14:textId="4E9BD60A" w:rsidR="00820788" w:rsidRPr="00A22D1D" w:rsidRDefault="00820788" w:rsidP="003F78BF">
      <w:pPr>
        <w:pStyle w:val="Default"/>
        <w:rPr>
          <w:sz w:val="28"/>
          <w:szCs w:val="28"/>
        </w:rPr>
      </w:pPr>
      <w:r w:rsidRPr="00A22D1D">
        <w:rPr>
          <w:sz w:val="28"/>
          <w:szCs w:val="28"/>
        </w:rPr>
        <w:t xml:space="preserve">       </w:t>
      </w:r>
    </w:p>
    <w:p w14:paraId="3603EADF" w14:textId="0425F68A" w:rsidR="00820788" w:rsidRDefault="00820788" w:rsidP="00820788">
      <w:pPr>
        <w:pStyle w:val="Default"/>
        <w:rPr>
          <w:rFonts w:ascii="Cambria Math" w:hAnsi="Cambria Math"/>
          <w:sz w:val="28"/>
          <w:szCs w:val="28"/>
        </w:rPr>
      </w:pPr>
      <w:r w:rsidRPr="00A22D1D">
        <w:rPr>
          <w:sz w:val="28"/>
          <w:szCs w:val="28"/>
        </w:rPr>
        <w:t xml:space="preserve">             </w:t>
      </w:r>
      <w:r w:rsidR="006A7D42" w:rsidRPr="00A22D1D">
        <w:rPr>
          <w:sz w:val="28"/>
          <w:szCs w:val="28"/>
        </w:rPr>
        <w:t>EMPLOYEE</w:t>
      </w:r>
      <w:r w:rsidR="00BB63B1" w:rsidRPr="00A22D1D">
        <w:rPr>
          <w:sz w:val="28"/>
          <w:szCs w:val="28"/>
        </w:rPr>
        <w:t>(</w:t>
      </w:r>
      <w:r w:rsidRPr="00A22D1D">
        <w:rPr>
          <w:sz w:val="28"/>
          <w:szCs w:val="28"/>
          <w:u w:val="single"/>
        </w:rPr>
        <w:t>Eid</w:t>
      </w:r>
      <w:r w:rsidR="00BB63B1" w:rsidRPr="00A22D1D">
        <w:rPr>
          <w:sz w:val="28"/>
          <w:szCs w:val="28"/>
        </w:rPr>
        <w:t xml:space="preserve">, </w:t>
      </w:r>
      <w:r w:rsidRPr="00A22D1D">
        <w:rPr>
          <w:rFonts w:ascii="Cambria Math" w:hAnsi="Cambria Math"/>
          <w:sz w:val="28"/>
          <w:szCs w:val="28"/>
        </w:rPr>
        <w:t>Ename, Pid)</w:t>
      </w:r>
    </w:p>
    <w:p w14:paraId="3F6FBA37" w14:textId="55F994AA" w:rsidR="008B7FFB" w:rsidRDefault="008B7FFB" w:rsidP="00820788">
      <w:pPr>
        <w:pStyle w:val="Defaul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      </w:t>
      </w:r>
      <w:r w:rsidRPr="008B7FFB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26A39137" wp14:editId="6C06A51F">
            <wp:extent cx="2568163" cy="84589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2814" w14:textId="77777777" w:rsidR="008B7FFB" w:rsidRPr="00A22D1D" w:rsidRDefault="008B7FFB" w:rsidP="00820788">
      <w:pPr>
        <w:pStyle w:val="Default"/>
        <w:rPr>
          <w:rFonts w:ascii="Cambria Math" w:hAnsi="Cambria Math"/>
          <w:sz w:val="28"/>
          <w:szCs w:val="28"/>
        </w:rPr>
      </w:pPr>
    </w:p>
    <w:p w14:paraId="6B3ACD57" w14:textId="77777777" w:rsidR="003C548E" w:rsidRDefault="00820788" w:rsidP="00820788">
      <w:pPr>
        <w:pStyle w:val="Default"/>
        <w:rPr>
          <w:rFonts w:ascii="Cambria Math" w:hAnsi="Cambria Math"/>
          <w:sz w:val="28"/>
          <w:szCs w:val="28"/>
        </w:rPr>
      </w:pPr>
      <w:r w:rsidRPr="00A22D1D">
        <w:rPr>
          <w:rFonts w:ascii="Cambria Math" w:hAnsi="Cambria Math"/>
          <w:sz w:val="28"/>
          <w:szCs w:val="28"/>
        </w:rPr>
        <w:t xml:space="preserve">              </w:t>
      </w:r>
      <w:r w:rsidR="006A7D42" w:rsidRPr="00A22D1D">
        <w:rPr>
          <w:rFonts w:ascii="Cambria Math" w:hAnsi="Cambria Math"/>
          <w:sz w:val="28"/>
          <w:szCs w:val="28"/>
        </w:rPr>
        <w:t>PROJECT(</w:t>
      </w:r>
      <w:r w:rsidRPr="00A22D1D">
        <w:rPr>
          <w:rFonts w:ascii="Cambria Math" w:hAnsi="Cambria Math"/>
          <w:sz w:val="28"/>
          <w:szCs w:val="28"/>
          <w:u w:val="single"/>
        </w:rPr>
        <w:t>Pi</w:t>
      </w:r>
      <w:r w:rsidR="006A7D42" w:rsidRPr="00A22D1D">
        <w:rPr>
          <w:rFonts w:ascii="Cambria Math" w:hAnsi="Cambria Math"/>
          <w:sz w:val="28"/>
          <w:szCs w:val="28"/>
          <w:u w:val="single"/>
        </w:rPr>
        <w:t>d</w:t>
      </w:r>
      <w:r w:rsidR="006A7D42" w:rsidRPr="00A22D1D">
        <w:rPr>
          <w:rFonts w:ascii="Cambria Math" w:hAnsi="Cambria Math"/>
          <w:sz w:val="28"/>
          <w:szCs w:val="28"/>
        </w:rPr>
        <w:t xml:space="preserve">, </w:t>
      </w:r>
      <w:r w:rsidRPr="00A22D1D">
        <w:rPr>
          <w:rFonts w:ascii="Cambria Math" w:hAnsi="Cambria Math"/>
          <w:sz w:val="28"/>
          <w:szCs w:val="28"/>
        </w:rPr>
        <w:t xml:space="preserve">Pname, Mid)    </w:t>
      </w:r>
    </w:p>
    <w:p w14:paraId="76484297" w14:textId="77777777" w:rsidR="003C548E" w:rsidRDefault="003C548E" w:rsidP="00820788">
      <w:pPr>
        <w:pStyle w:val="Defaul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     </w:t>
      </w:r>
      <w:r w:rsidRPr="003C548E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79A0CFA0" wp14:editId="294A2CCE">
            <wp:extent cx="2591025" cy="85351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3E88" w14:textId="1DA5A218" w:rsidR="00820788" w:rsidRPr="00A22D1D" w:rsidRDefault="00820788" w:rsidP="00820788">
      <w:pPr>
        <w:pStyle w:val="Default"/>
        <w:rPr>
          <w:rFonts w:ascii="Cambria Math" w:hAnsi="Cambria Math"/>
          <w:sz w:val="28"/>
          <w:szCs w:val="28"/>
        </w:rPr>
      </w:pPr>
      <w:r w:rsidRPr="00A22D1D">
        <w:rPr>
          <w:rFonts w:ascii="Cambria Math" w:hAnsi="Cambria Math"/>
          <w:sz w:val="28"/>
          <w:szCs w:val="28"/>
        </w:rPr>
        <w:t xml:space="preserve">          </w:t>
      </w:r>
    </w:p>
    <w:p w14:paraId="3AA9D939" w14:textId="4D2F8CD2" w:rsidR="00820788" w:rsidRDefault="00820788" w:rsidP="00820788">
      <w:pPr>
        <w:pStyle w:val="Default"/>
        <w:rPr>
          <w:rFonts w:ascii="Cambria Math" w:hAnsi="Cambria Math"/>
          <w:sz w:val="28"/>
          <w:szCs w:val="28"/>
        </w:rPr>
      </w:pPr>
      <w:r w:rsidRPr="00A22D1D">
        <w:rPr>
          <w:rFonts w:ascii="Cambria Math" w:hAnsi="Cambria Math"/>
          <w:sz w:val="28"/>
          <w:szCs w:val="28"/>
        </w:rPr>
        <w:t xml:space="preserve">              </w:t>
      </w:r>
      <w:r w:rsidR="006A7D42" w:rsidRPr="00A22D1D">
        <w:rPr>
          <w:rFonts w:ascii="Cambria Math" w:hAnsi="Cambria Math"/>
          <w:sz w:val="28"/>
          <w:szCs w:val="28"/>
        </w:rPr>
        <w:t>MANAGER(</w:t>
      </w:r>
      <w:r w:rsidRPr="00A22D1D">
        <w:rPr>
          <w:rFonts w:ascii="Cambria Math" w:hAnsi="Cambria Math"/>
          <w:sz w:val="28"/>
          <w:szCs w:val="28"/>
          <w:u w:val="single"/>
        </w:rPr>
        <w:t>Mi</w:t>
      </w:r>
      <w:r w:rsidR="006A7D42" w:rsidRPr="00A22D1D">
        <w:rPr>
          <w:rFonts w:ascii="Cambria Math" w:hAnsi="Cambria Math"/>
          <w:sz w:val="28"/>
          <w:szCs w:val="28"/>
          <w:u w:val="single"/>
        </w:rPr>
        <w:t>d</w:t>
      </w:r>
      <w:r w:rsidR="006A7D42" w:rsidRPr="00A22D1D">
        <w:rPr>
          <w:rFonts w:ascii="Cambria Math" w:hAnsi="Cambria Math"/>
          <w:sz w:val="28"/>
          <w:szCs w:val="28"/>
        </w:rPr>
        <w:t xml:space="preserve">, </w:t>
      </w:r>
      <w:r w:rsidRPr="00A22D1D">
        <w:rPr>
          <w:rFonts w:ascii="Cambria Math" w:hAnsi="Cambria Math"/>
          <w:sz w:val="28"/>
          <w:szCs w:val="28"/>
        </w:rPr>
        <w:t>Mname</w:t>
      </w:r>
      <w:r w:rsidR="006A7D42" w:rsidRPr="00A22D1D">
        <w:rPr>
          <w:rFonts w:ascii="Cambria Math" w:hAnsi="Cambria Math"/>
          <w:sz w:val="28"/>
          <w:szCs w:val="28"/>
        </w:rPr>
        <w:t>)</w:t>
      </w:r>
    </w:p>
    <w:p w14:paraId="343A38C5" w14:textId="265CD1F2" w:rsidR="003C548E" w:rsidRPr="00A22D1D" w:rsidRDefault="003C548E" w:rsidP="00820788">
      <w:pPr>
        <w:pStyle w:val="Defaul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     </w:t>
      </w:r>
      <w:r w:rsidR="009D781C" w:rsidRPr="009D781C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51EEF9D2" wp14:editId="57F2BD03">
            <wp:extent cx="1737511" cy="8839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2063" w14:textId="20FF362D" w:rsidR="00820788" w:rsidRPr="00A22D1D" w:rsidRDefault="00820788" w:rsidP="003F78BF">
      <w:pPr>
        <w:pStyle w:val="Default"/>
        <w:rPr>
          <w:sz w:val="28"/>
          <w:szCs w:val="28"/>
        </w:rPr>
      </w:pPr>
    </w:p>
    <w:p w14:paraId="7110A1B8" w14:textId="5D2286D3" w:rsidR="003F78BF" w:rsidRPr="00A22D1D" w:rsidRDefault="003F78BF" w:rsidP="003F78BF">
      <w:pPr>
        <w:pStyle w:val="Default"/>
        <w:rPr>
          <w:sz w:val="28"/>
          <w:szCs w:val="28"/>
        </w:rPr>
      </w:pPr>
    </w:p>
    <w:p w14:paraId="109B44FE" w14:textId="36806D2C" w:rsidR="00811319" w:rsidRPr="00A22D1D" w:rsidRDefault="00594304" w:rsidP="003A5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2D1D">
        <w:rPr>
          <w:rFonts w:ascii="Times New Roman" w:hAnsi="Times New Roman" w:cs="Times New Roman"/>
          <w:b/>
          <w:bCs/>
          <w:sz w:val="28"/>
          <w:szCs w:val="28"/>
        </w:rPr>
        <w:t>/*</w:t>
      </w:r>
      <w:r w:rsidR="003A5534" w:rsidRPr="00A22D1D">
        <w:rPr>
          <w:rFonts w:ascii="Times New Roman" w:hAnsi="Times New Roman" w:cs="Times New Roman"/>
          <w:b/>
          <w:bCs/>
          <w:sz w:val="28"/>
          <w:szCs w:val="28"/>
        </w:rPr>
        <w:t>Normalize the Veterinary Office List shown in the figure below.</w:t>
      </w:r>
      <w:r w:rsidRPr="00A22D1D">
        <w:rPr>
          <w:rFonts w:ascii="Times New Roman" w:hAnsi="Times New Roman" w:cs="Times New Roman"/>
          <w:b/>
          <w:bCs/>
          <w:sz w:val="28"/>
          <w:szCs w:val="28"/>
        </w:rPr>
        <w:t>*/</w:t>
      </w:r>
    </w:p>
    <w:p w14:paraId="7EB248E9" w14:textId="18A3FF25" w:rsidR="003A5534" w:rsidRPr="00A22D1D" w:rsidRDefault="003A5534" w:rsidP="003A5534">
      <w:pPr>
        <w:pStyle w:val="Default"/>
        <w:rPr>
          <w:b/>
          <w:bCs/>
          <w:sz w:val="28"/>
          <w:szCs w:val="28"/>
        </w:rPr>
      </w:pPr>
      <w:r w:rsidRPr="00A22D1D">
        <w:rPr>
          <w:b/>
          <w:bCs/>
          <w:sz w:val="28"/>
          <w:szCs w:val="28"/>
        </w:rPr>
        <w:t>/* a) Identify functional dependencies. */</w:t>
      </w:r>
    </w:p>
    <w:p w14:paraId="21252AD4" w14:textId="77777777" w:rsidR="003A5534" w:rsidRPr="00A22D1D" w:rsidRDefault="003A5534" w:rsidP="003A553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415515" w14:textId="7EAA8AC3" w:rsidR="00025E87" w:rsidRPr="00A22D1D" w:rsidRDefault="00025E87" w:rsidP="00025E87">
      <w:pPr>
        <w:pStyle w:val="Default"/>
        <w:ind w:left="720"/>
        <w:rPr>
          <w:sz w:val="28"/>
          <w:szCs w:val="28"/>
        </w:rPr>
      </w:pPr>
      <w:r w:rsidRPr="00A22D1D">
        <w:rPr>
          <w:sz w:val="28"/>
          <w:szCs w:val="28"/>
        </w:rPr>
        <w:t xml:space="preserve">PetName </w:t>
      </w:r>
      <w:r w:rsidRPr="00A22D1D">
        <w:rPr>
          <w:rFonts w:ascii="Cambria Math" w:hAnsi="Cambria Math"/>
          <w:sz w:val="28"/>
          <w:szCs w:val="28"/>
        </w:rPr>
        <w:t>⟶</w:t>
      </w:r>
      <w:r w:rsidRPr="00A22D1D">
        <w:rPr>
          <w:sz w:val="28"/>
          <w:szCs w:val="28"/>
        </w:rPr>
        <w:t xml:space="preserve"> (Type, Breed, DOB, Owne</w:t>
      </w:r>
      <w:r w:rsidR="00B56E08">
        <w:rPr>
          <w:sz w:val="28"/>
          <w:szCs w:val="28"/>
        </w:rPr>
        <w:t>r</w:t>
      </w:r>
      <w:r w:rsidR="00BC3022">
        <w:rPr>
          <w:sz w:val="28"/>
          <w:szCs w:val="28"/>
        </w:rPr>
        <w:t>Phone</w:t>
      </w:r>
      <w:r w:rsidRPr="00A22D1D">
        <w:rPr>
          <w:sz w:val="28"/>
          <w:szCs w:val="28"/>
        </w:rPr>
        <w:t>)</w:t>
      </w:r>
    </w:p>
    <w:p w14:paraId="53500973" w14:textId="5C005384" w:rsidR="00025E87" w:rsidRPr="00A22D1D" w:rsidRDefault="00025E87" w:rsidP="004712EA">
      <w:pPr>
        <w:pStyle w:val="Default"/>
        <w:rPr>
          <w:sz w:val="28"/>
          <w:szCs w:val="28"/>
        </w:rPr>
      </w:pPr>
    </w:p>
    <w:p w14:paraId="40876DB9" w14:textId="0381D919" w:rsidR="00025E87" w:rsidRPr="00A22D1D" w:rsidRDefault="00025E87" w:rsidP="00025E87">
      <w:pPr>
        <w:pStyle w:val="Default"/>
        <w:ind w:left="720"/>
        <w:rPr>
          <w:sz w:val="28"/>
          <w:szCs w:val="28"/>
        </w:rPr>
      </w:pPr>
      <w:r w:rsidRPr="00A22D1D">
        <w:rPr>
          <w:sz w:val="28"/>
          <w:szCs w:val="28"/>
        </w:rPr>
        <w:t xml:space="preserve">OwnerPhone </w:t>
      </w:r>
      <w:r w:rsidRPr="00A22D1D">
        <w:rPr>
          <w:rFonts w:ascii="Cambria Math" w:hAnsi="Cambria Math"/>
          <w:sz w:val="28"/>
          <w:szCs w:val="28"/>
        </w:rPr>
        <w:t>⟶</w:t>
      </w:r>
      <w:r w:rsidRPr="00A22D1D">
        <w:rPr>
          <w:sz w:val="28"/>
          <w:szCs w:val="28"/>
        </w:rPr>
        <w:t xml:space="preserve"> (Owner,</w:t>
      </w:r>
      <w:r w:rsidR="004712EA">
        <w:rPr>
          <w:sz w:val="28"/>
          <w:szCs w:val="28"/>
        </w:rPr>
        <w:t xml:space="preserve"> </w:t>
      </w:r>
      <w:r w:rsidRPr="00A22D1D">
        <w:rPr>
          <w:sz w:val="28"/>
          <w:szCs w:val="28"/>
        </w:rPr>
        <w:t>OwnerEmail)</w:t>
      </w:r>
    </w:p>
    <w:p w14:paraId="26893018" w14:textId="77777777" w:rsidR="00025E87" w:rsidRPr="00A22D1D" w:rsidRDefault="00025E87" w:rsidP="00025E87">
      <w:pPr>
        <w:pStyle w:val="Default"/>
        <w:ind w:left="720"/>
        <w:rPr>
          <w:sz w:val="28"/>
          <w:szCs w:val="28"/>
        </w:rPr>
      </w:pPr>
    </w:p>
    <w:p w14:paraId="6F6CC8CA" w14:textId="7835FAB3" w:rsidR="00E35B90" w:rsidRPr="00A22D1D" w:rsidRDefault="00025E87" w:rsidP="00025E87">
      <w:pPr>
        <w:pStyle w:val="Default"/>
        <w:ind w:left="720"/>
        <w:rPr>
          <w:sz w:val="28"/>
          <w:szCs w:val="28"/>
        </w:rPr>
      </w:pPr>
      <w:r w:rsidRPr="00A22D1D">
        <w:rPr>
          <w:sz w:val="28"/>
          <w:szCs w:val="28"/>
        </w:rPr>
        <w:t xml:space="preserve">(PetName, Date) </w:t>
      </w:r>
      <w:r w:rsidRPr="00A22D1D">
        <w:rPr>
          <w:rFonts w:ascii="Cambria Math" w:hAnsi="Cambria Math"/>
          <w:sz w:val="28"/>
          <w:szCs w:val="28"/>
        </w:rPr>
        <w:t>⟶</w:t>
      </w:r>
      <w:r w:rsidRPr="00A22D1D">
        <w:rPr>
          <w:sz w:val="28"/>
          <w:szCs w:val="28"/>
        </w:rPr>
        <w:t xml:space="preserve"> (Service, Charge)</w:t>
      </w:r>
    </w:p>
    <w:p w14:paraId="49DFA7A1" w14:textId="77777777" w:rsidR="00025E87" w:rsidRPr="00A22D1D" w:rsidRDefault="00025E87" w:rsidP="00025E87">
      <w:pPr>
        <w:pStyle w:val="Default"/>
        <w:ind w:left="720"/>
        <w:rPr>
          <w:sz w:val="28"/>
          <w:szCs w:val="28"/>
        </w:rPr>
      </w:pPr>
    </w:p>
    <w:p w14:paraId="1111F022" w14:textId="2DFE48C8" w:rsidR="00025E87" w:rsidRPr="00A22D1D" w:rsidRDefault="00025E87" w:rsidP="00025E87">
      <w:pPr>
        <w:pStyle w:val="Default"/>
        <w:rPr>
          <w:b/>
          <w:bCs/>
          <w:sz w:val="28"/>
          <w:szCs w:val="28"/>
        </w:rPr>
      </w:pPr>
      <w:r w:rsidRPr="00A22D1D">
        <w:rPr>
          <w:rFonts w:ascii="Cambria Math" w:hAnsi="Cambria Math"/>
          <w:b/>
          <w:bCs/>
          <w:sz w:val="28"/>
          <w:szCs w:val="28"/>
        </w:rPr>
        <w:t xml:space="preserve">/* </w:t>
      </w:r>
      <w:r w:rsidRPr="00A22D1D">
        <w:rPr>
          <w:b/>
          <w:bCs/>
          <w:sz w:val="28"/>
          <w:szCs w:val="28"/>
        </w:rPr>
        <w:t>b) Normalize the listing into 3NF. */</w:t>
      </w:r>
    </w:p>
    <w:p w14:paraId="289BCF7A" w14:textId="77777777" w:rsidR="00411F8F" w:rsidRPr="00A22D1D" w:rsidRDefault="00411F8F" w:rsidP="00411F8F">
      <w:pPr>
        <w:pStyle w:val="Default"/>
        <w:rPr>
          <w:sz w:val="28"/>
          <w:szCs w:val="28"/>
        </w:rPr>
      </w:pPr>
    </w:p>
    <w:p w14:paraId="75E5A53B" w14:textId="731977C7" w:rsidR="00411F8F" w:rsidRDefault="00411F8F" w:rsidP="00411F8F">
      <w:pPr>
        <w:pStyle w:val="Default"/>
        <w:ind w:left="720"/>
        <w:rPr>
          <w:sz w:val="28"/>
          <w:szCs w:val="28"/>
        </w:rPr>
      </w:pPr>
      <w:r w:rsidRPr="00A22D1D">
        <w:rPr>
          <w:sz w:val="28"/>
          <w:szCs w:val="28"/>
        </w:rPr>
        <w:t>OWNER (</w:t>
      </w:r>
      <w:r w:rsidRPr="00A22D1D">
        <w:rPr>
          <w:sz w:val="28"/>
          <w:szCs w:val="28"/>
          <w:u w:val="single"/>
        </w:rPr>
        <w:t>OwnerPhone</w:t>
      </w:r>
      <w:r w:rsidRPr="00A22D1D">
        <w:rPr>
          <w:sz w:val="28"/>
          <w:szCs w:val="28"/>
        </w:rPr>
        <w:t>, Owner, Owner</w:t>
      </w:r>
      <w:r w:rsidR="002810EB">
        <w:rPr>
          <w:sz w:val="28"/>
          <w:szCs w:val="28"/>
        </w:rPr>
        <w:t>Email</w:t>
      </w:r>
      <w:r w:rsidRPr="00A22D1D">
        <w:rPr>
          <w:sz w:val="28"/>
          <w:szCs w:val="28"/>
        </w:rPr>
        <w:t>)</w:t>
      </w:r>
    </w:p>
    <w:p w14:paraId="33151464" w14:textId="52E03C01" w:rsidR="002810EB" w:rsidRPr="00A22D1D" w:rsidRDefault="004E6BD9" w:rsidP="00411F8F">
      <w:pPr>
        <w:pStyle w:val="Default"/>
        <w:ind w:left="720"/>
        <w:rPr>
          <w:sz w:val="28"/>
          <w:szCs w:val="28"/>
        </w:rPr>
      </w:pPr>
      <w:ins w:id="18" w:author="Divya Pramasani" w:date="2021-03-03T09:54:00Z">
        <w:r>
          <w:rPr>
            <w:noProof/>
            <w:sz w:val="28"/>
            <w:szCs w:val="28"/>
          </w:rPr>
          <w:lastRenderedPageBreak/>
          <mc:AlternateContent>
            <mc:Choice Requires="wpi">
              <w:drawing>
                <wp:anchor distT="0" distB="0" distL="114300" distR="114300" simplePos="0" relativeHeight="251661312" behindDoc="0" locked="0" layoutInCell="1" allowOverlap="1" wp14:anchorId="7F6ADC29" wp14:editId="11478CA4">
                  <wp:simplePos x="0" y="0"/>
                  <wp:positionH relativeFrom="column">
                    <wp:posOffset>479820</wp:posOffset>
                  </wp:positionH>
                  <wp:positionV relativeFrom="paragraph">
                    <wp:posOffset>205320</wp:posOffset>
                  </wp:positionV>
                  <wp:extent cx="1043280" cy="31680"/>
                  <wp:effectExtent l="133350" t="209550" r="157480" b="235585"/>
                  <wp:wrapNone/>
                  <wp:docPr id="46" name="Ink 46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0">
                        <w14:nvContentPartPr>
                          <w14:cNvContentPartPr/>
                        </w14:nvContentPartPr>
                        <w14:xfrm>
                          <a:off x="0" y="0"/>
                          <a:ext cx="1043280" cy="31680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type w14:anchorId="16E48CA7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46" o:spid="_x0000_s1026" type="#_x0000_t75" style="position:absolute;margin-left:30.7pt;margin-top:2pt;width:96.35pt;height:3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">
                  <v:imagedata r:id="rId11" o:title=""/>
                </v:shape>
              </w:pict>
            </mc:Fallback>
          </mc:AlternateContent>
        </w:r>
      </w:ins>
      <w:r w:rsidR="007028ED" w:rsidRPr="007028ED">
        <w:rPr>
          <w:noProof/>
          <w:sz w:val="28"/>
          <w:szCs w:val="28"/>
        </w:rPr>
        <w:drawing>
          <wp:inline distT="0" distB="0" distL="0" distR="0" wp14:anchorId="7F2DDC87" wp14:editId="112AD218">
            <wp:extent cx="3635055" cy="133361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AF04" w14:textId="77777777" w:rsidR="00411F8F" w:rsidRPr="00A22D1D" w:rsidRDefault="00411F8F" w:rsidP="00411F8F">
      <w:pPr>
        <w:pStyle w:val="Default"/>
        <w:ind w:left="720"/>
        <w:rPr>
          <w:sz w:val="28"/>
          <w:szCs w:val="28"/>
        </w:rPr>
      </w:pPr>
    </w:p>
    <w:p w14:paraId="6346D330" w14:textId="7B8738D9" w:rsidR="00411F8F" w:rsidRDefault="00411F8F" w:rsidP="00411F8F">
      <w:pPr>
        <w:pStyle w:val="Default"/>
        <w:ind w:left="720"/>
        <w:rPr>
          <w:sz w:val="28"/>
          <w:szCs w:val="28"/>
        </w:rPr>
      </w:pPr>
      <w:r w:rsidRPr="00A22D1D">
        <w:rPr>
          <w:sz w:val="28"/>
          <w:szCs w:val="28"/>
        </w:rPr>
        <w:t>PET (</w:t>
      </w:r>
      <w:r w:rsidR="00B801E9" w:rsidRPr="00B801E9">
        <w:rPr>
          <w:sz w:val="28"/>
          <w:szCs w:val="28"/>
          <w:u w:val="single"/>
        </w:rPr>
        <w:t>Pet</w:t>
      </w:r>
      <w:r w:rsidRPr="00B801E9">
        <w:rPr>
          <w:sz w:val="28"/>
          <w:szCs w:val="28"/>
          <w:u w:val="single"/>
        </w:rPr>
        <w:t>Name</w:t>
      </w:r>
      <w:r w:rsidRPr="00A22D1D">
        <w:rPr>
          <w:sz w:val="28"/>
          <w:szCs w:val="28"/>
        </w:rPr>
        <w:t>, Type, Breed, DOB, OwnerPhone)</w:t>
      </w:r>
    </w:p>
    <w:p w14:paraId="22FB5B71" w14:textId="413C9199" w:rsidR="007028ED" w:rsidRPr="00A22D1D" w:rsidRDefault="004E6BD9" w:rsidP="00411F8F">
      <w:pPr>
        <w:pStyle w:val="Default"/>
        <w:ind w:left="720"/>
        <w:rPr>
          <w:sz w:val="28"/>
          <w:szCs w:val="28"/>
        </w:rPr>
      </w:pPr>
      <w:ins w:id="19" w:author="Divya Pramasani" w:date="2021-03-03T09:54:00Z">
        <w:r>
          <w:rPr>
            <w:noProof/>
            <w:sz w:val="28"/>
            <w:szCs w:val="28"/>
          </w:rPr>
          <mc:AlternateContent>
            <mc:Choice Requires="wpi">
              <w:drawing>
                <wp:anchor distT="0" distB="0" distL="114300" distR="114300" simplePos="0" relativeHeight="251659264" behindDoc="0" locked="0" layoutInCell="1" allowOverlap="1" wp14:anchorId="4BAA75C5" wp14:editId="5623F383">
                  <wp:simplePos x="0" y="0"/>
                  <wp:positionH relativeFrom="column">
                    <wp:posOffset>556140</wp:posOffset>
                  </wp:positionH>
                  <wp:positionV relativeFrom="paragraph">
                    <wp:posOffset>63080</wp:posOffset>
                  </wp:positionV>
                  <wp:extent cx="799920" cy="63000"/>
                  <wp:effectExtent l="133350" t="209550" r="153035" b="241935"/>
                  <wp:wrapNone/>
                  <wp:docPr id="44" name="Ink 44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3">
                        <w14:nvContentPartPr>
                          <w14:cNvContentPartPr/>
                        </w14:nvContentPartPr>
                        <w14:xfrm>
                          <a:off x="0" y="0"/>
                          <a:ext cx="799920" cy="63000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 w14:anchorId="7E941761" id="Ink 44" o:spid="_x0000_s1026" type="#_x0000_t75" style="position:absolute;margin-left:36.7pt;margin-top:-9.2pt;width:77.2pt;height:3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">
                  <v:imagedata r:id="rId14" o:title=""/>
                </v:shape>
              </w:pict>
            </mc:Fallback>
          </mc:AlternateContent>
        </w:r>
      </w:ins>
      <w:r w:rsidR="00361A85" w:rsidRPr="00361A85">
        <w:rPr>
          <w:noProof/>
          <w:sz w:val="28"/>
          <w:szCs w:val="28"/>
        </w:rPr>
        <w:drawing>
          <wp:inline distT="0" distB="0" distL="0" distR="0" wp14:anchorId="4CEA64C0" wp14:editId="572803FF">
            <wp:extent cx="3215919" cy="135647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4B8" w:rsidRPr="00F704B8">
        <w:rPr>
          <w:noProof/>
        </w:rPr>
        <w:t xml:space="preserve"> </w:t>
      </w:r>
      <w:r w:rsidR="00F704B8" w:rsidRPr="00F704B8">
        <w:rPr>
          <w:noProof/>
          <w:sz w:val="28"/>
          <w:szCs w:val="28"/>
        </w:rPr>
        <w:drawing>
          <wp:inline distT="0" distB="0" distL="0" distR="0" wp14:anchorId="1B4B4E76" wp14:editId="35F125D9">
            <wp:extent cx="1188720" cy="1341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8825" cy="134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D51F" w14:textId="77777777" w:rsidR="00411F8F" w:rsidRPr="00A22D1D" w:rsidRDefault="00411F8F" w:rsidP="00411F8F">
      <w:pPr>
        <w:pStyle w:val="Default"/>
        <w:ind w:left="720"/>
        <w:rPr>
          <w:sz w:val="28"/>
          <w:szCs w:val="28"/>
        </w:rPr>
      </w:pPr>
    </w:p>
    <w:p w14:paraId="2A3EF392" w14:textId="2B4FF69C" w:rsidR="00025E87" w:rsidRDefault="00411F8F" w:rsidP="00411F8F">
      <w:pPr>
        <w:pStyle w:val="Default"/>
        <w:ind w:left="720"/>
        <w:rPr>
          <w:sz w:val="28"/>
          <w:szCs w:val="28"/>
        </w:rPr>
      </w:pPr>
      <w:r w:rsidRPr="00A22D1D">
        <w:rPr>
          <w:sz w:val="28"/>
          <w:szCs w:val="28"/>
        </w:rPr>
        <w:t>SERVICE (</w:t>
      </w:r>
      <w:r w:rsidRPr="00A22D1D">
        <w:rPr>
          <w:sz w:val="28"/>
          <w:szCs w:val="28"/>
          <w:u w:val="single"/>
        </w:rPr>
        <w:t>PetName</w:t>
      </w:r>
      <w:r w:rsidRPr="00A22D1D">
        <w:rPr>
          <w:sz w:val="28"/>
          <w:szCs w:val="28"/>
        </w:rPr>
        <w:t xml:space="preserve">, </w:t>
      </w:r>
      <w:r w:rsidRPr="00A22D1D">
        <w:rPr>
          <w:sz w:val="28"/>
          <w:szCs w:val="28"/>
          <w:u w:val="single"/>
        </w:rPr>
        <w:t>Date</w:t>
      </w:r>
      <w:r w:rsidRPr="00A22D1D">
        <w:rPr>
          <w:sz w:val="28"/>
          <w:szCs w:val="28"/>
        </w:rPr>
        <w:t>, Service, Charge)</w:t>
      </w:r>
    </w:p>
    <w:p w14:paraId="35B48DDF" w14:textId="41A1A993" w:rsidR="00F31FCD" w:rsidRPr="00A22D1D" w:rsidRDefault="004E6BD9" w:rsidP="00411F8F">
      <w:pPr>
        <w:pStyle w:val="Default"/>
        <w:ind w:left="720"/>
        <w:rPr>
          <w:sz w:val="28"/>
          <w:szCs w:val="28"/>
        </w:rPr>
      </w:pPr>
      <w:ins w:id="20" w:author="Divya Pramasani" w:date="2021-03-03T09:54:00Z">
        <w:r>
          <w:rPr>
            <w:noProof/>
            <w:sz w:val="28"/>
            <w:szCs w:val="28"/>
          </w:rPr>
          <mc:AlternateContent>
            <mc:Choice Requires="wpi">
              <w:drawing>
                <wp:anchor distT="0" distB="0" distL="114300" distR="114300" simplePos="0" relativeHeight="251660288" behindDoc="0" locked="0" layoutInCell="1" allowOverlap="1" wp14:anchorId="71F336E1" wp14:editId="5F6D8C8F">
                  <wp:simplePos x="0" y="0"/>
                  <wp:positionH relativeFrom="column">
                    <wp:posOffset>472260</wp:posOffset>
                  </wp:positionH>
                  <wp:positionV relativeFrom="paragraph">
                    <wp:posOffset>187420</wp:posOffset>
                  </wp:positionV>
                  <wp:extent cx="716040" cy="8280"/>
                  <wp:effectExtent l="133350" t="228600" r="141605" b="239395"/>
                  <wp:wrapNone/>
                  <wp:docPr id="45" name="Ink 45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7">
                        <w14:nvContentPartPr>
                          <w14:cNvContentPartPr/>
                        </w14:nvContentPartPr>
                        <w14:xfrm>
                          <a:off x="0" y="0"/>
                          <a:ext cx="716040" cy="8280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 w14:anchorId="54584965" id="Ink 45" o:spid="_x0000_s1026" type="#_x0000_t75" style="position:absolute;margin-left:30.1pt;margin-top:.6pt;width:70.6pt;height:2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">
                  <v:imagedata r:id="rId18" o:title=""/>
                </v:shape>
              </w:pict>
            </mc:Fallback>
          </mc:AlternateContent>
        </w:r>
      </w:ins>
      <w:r w:rsidR="001C171A" w:rsidRPr="001C171A">
        <w:rPr>
          <w:noProof/>
          <w:sz w:val="28"/>
          <w:szCs w:val="28"/>
        </w:rPr>
        <w:drawing>
          <wp:inline distT="0" distB="0" distL="0" distR="0" wp14:anchorId="637C3278" wp14:editId="5BDB62A3">
            <wp:extent cx="845820" cy="1173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74DF" w:rsidRPr="002974DF">
        <w:rPr>
          <w:sz w:val="28"/>
          <w:szCs w:val="28"/>
        </w:rPr>
        <w:t xml:space="preserve"> </w:t>
      </w:r>
      <w:r w:rsidR="002974DF" w:rsidRPr="002974DF">
        <w:rPr>
          <w:noProof/>
          <w:sz w:val="28"/>
          <w:szCs w:val="28"/>
        </w:rPr>
        <w:drawing>
          <wp:inline distT="0" distB="0" distL="0" distR="0" wp14:anchorId="4AD94BAC" wp14:editId="596A1340">
            <wp:extent cx="1981200" cy="11676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821" cy="117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AE92" w14:textId="77777777" w:rsidR="00025E87" w:rsidRPr="00A22D1D" w:rsidRDefault="00025E87" w:rsidP="00025E87">
      <w:pPr>
        <w:pStyle w:val="Default"/>
        <w:rPr>
          <w:sz w:val="28"/>
          <w:szCs w:val="28"/>
        </w:rPr>
      </w:pPr>
    </w:p>
    <w:p w14:paraId="1488C007" w14:textId="6F1782C1" w:rsidR="00D67586" w:rsidRDefault="00D67586" w:rsidP="00594304">
      <w:pPr>
        <w:rPr>
          <w:rFonts w:ascii="Times New Roman" w:hAnsi="Times New Roman" w:cs="Times New Roman"/>
          <w:sz w:val="28"/>
          <w:szCs w:val="28"/>
        </w:rPr>
      </w:pPr>
    </w:p>
    <w:p w14:paraId="44B3C435" w14:textId="77777777" w:rsidR="00A22D1D" w:rsidRPr="00A22D1D" w:rsidRDefault="00A22D1D" w:rsidP="00A22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2D1D">
        <w:rPr>
          <w:rFonts w:ascii="Times New Roman" w:hAnsi="Times New Roman" w:cs="Times New Roman"/>
          <w:b/>
          <w:bCs/>
          <w:sz w:val="28"/>
          <w:szCs w:val="28"/>
        </w:rPr>
        <w:t>/* Normalization Matching. Indicate which normal form, each of the following conditions represents. [1NF, 2NF, 3NF, 4NF]*/</w:t>
      </w:r>
    </w:p>
    <w:p w14:paraId="740025B7" w14:textId="77777777" w:rsidR="00A22D1D" w:rsidRPr="00A22D1D" w:rsidRDefault="00A22D1D" w:rsidP="00594304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1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"/>
        <w:gridCol w:w="5375"/>
        <w:gridCol w:w="1134"/>
      </w:tblGrid>
      <w:tr w:rsidR="008C04E5" w:rsidRPr="00A22D1D" w14:paraId="3626E77D" w14:textId="77777777" w:rsidTr="0087632B">
        <w:trPr>
          <w:trHeight w:val="440"/>
        </w:trPr>
        <w:tc>
          <w:tcPr>
            <w:tcW w:w="650" w:type="dxa"/>
          </w:tcPr>
          <w:p w14:paraId="401F79A8" w14:textId="60956F0F" w:rsidR="008C04E5" w:rsidRPr="00A22D1D" w:rsidRDefault="008C04E5" w:rsidP="00B53C7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2D1D">
              <w:rPr>
                <w:rFonts w:ascii="Times New Roman" w:hAnsi="Times New Roman" w:cs="Times New Roman"/>
                <w:sz w:val="28"/>
                <w:szCs w:val="28"/>
              </w:rPr>
              <w:t>Sno.</w:t>
            </w:r>
          </w:p>
        </w:tc>
        <w:tc>
          <w:tcPr>
            <w:tcW w:w="5375" w:type="dxa"/>
          </w:tcPr>
          <w:p w14:paraId="128AFA13" w14:textId="77777777" w:rsidR="008C04E5" w:rsidRPr="00A22D1D" w:rsidRDefault="008C04E5" w:rsidP="00B53C7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5EF9F488" w14:textId="4DF3A053" w:rsidR="008C04E5" w:rsidRPr="00A22D1D" w:rsidRDefault="008C04E5" w:rsidP="00B53C75">
            <w:pPr>
              <w:pStyle w:val="Default"/>
              <w:jc w:val="center"/>
              <w:rPr>
                <w:sz w:val="28"/>
                <w:szCs w:val="28"/>
              </w:rPr>
            </w:pPr>
            <w:r w:rsidRPr="00A22D1D">
              <w:rPr>
                <w:b/>
                <w:bCs/>
                <w:sz w:val="28"/>
                <w:szCs w:val="28"/>
              </w:rPr>
              <w:t>Normal Form</w:t>
            </w:r>
          </w:p>
        </w:tc>
      </w:tr>
      <w:tr w:rsidR="008C04E5" w:rsidRPr="00A22D1D" w14:paraId="23104623" w14:textId="77777777" w:rsidTr="0087632B">
        <w:trPr>
          <w:trHeight w:val="408"/>
        </w:trPr>
        <w:tc>
          <w:tcPr>
            <w:tcW w:w="650" w:type="dxa"/>
          </w:tcPr>
          <w:p w14:paraId="637157D8" w14:textId="5FD28516" w:rsidR="008C04E5" w:rsidRPr="00A22D1D" w:rsidRDefault="008C04E5" w:rsidP="008C04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D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75" w:type="dxa"/>
          </w:tcPr>
          <w:p w14:paraId="0E43EA77" w14:textId="07034985" w:rsidR="008C04E5" w:rsidRPr="00A22D1D" w:rsidRDefault="008C04E5" w:rsidP="0087632B">
            <w:pPr>
              <w:pStyle w:val="Default"/>
              <w:rPr>
                <w:sz w:val="28"/>
                <w:szCs w:val="28"/>
              </w:rPr>
            </w:pPr>
            <w:r w:rsidRPr="00A22D1D">
              <w:rPr>
                <w:sz w:val="28"/>
                <w:szCs w:val="28"/>
              </w:rPr>
              <w:t>No Partial Dependencies</w:t>
            </w:r>
          </w:p>
        </w:tc>
        <w:tc>
          <w:tcPr>
            <w:tcW w:w="630" w:type="dxa"/>
          </w:tcPr>
          <w:p w14:paraId="3A6DD850" w14:textId="137C237B" w:rsidR="008C04E5" w:rsidRPr="00A22D1D" w:rsidRDefault="00A406F2" w:rsidP="00A40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D1D">
              <w:rPr>
                <w:rFonts w:ascii="Times New Roman" w:hAnsi="Times New Roman" w:cs="Times New Roman"/>
                <w:sz w:val="28"/>
                <w:szCs w:val="28"/>
              </w:rPr>
              <w:t>2NF</w:t>
            </w:r>
          </w:p>
        </w:tc>
      </w:tr>
      <w:tr w:rsidR="008C04E5" w:rsidRPr="00A22D1D" w14:paraId="1DA79664" w14:textId="77777777" w:rsidTr="0087632B">
        <w:trPr>
          <w:trHeight w:val="468"/>
        </w:trPr>
        <w:tc>
          <w:tcPr>
            <w:tcW w:w="650" w:type="dxa"/>
          </w:tcPr>
          <w:p w14:paraId="093C9038" w14:textId="1C69E586" w:rsidR="008C04E5" w:rsidRPr="00A22D1D" w:rsidRDefault="00A406F2" w:rsidP="00A40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D1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75" w:type="dxa"/>
          </w:tcPr>
          <w:p w14:paraId="73755B3B" w14:textId="201DED04" w:rsidR="008C04E5" w:rsidRPr="00A22D1D" w:rsidRDefault="009B4546" w:rsidP="0087632B">
            <w:pPr>
              <w:pStyle w:val="Default"/>
              <w:rPr>
                <w:sz w:val="28"/>
                <w:szCs w:val="28"/>
              </w:rPr>
            </w:pPr>
            <w:r w:rsidRPr="00A22D1D">
              <w:rPr>
                <w:sz w:val="28"/>
                <w:szCs w:val="28"/>
              </w:rPr>
              <w:t>No multi-value attributes</w:t>
            </w:r>
          </w:p>
        </w:tc>
        <w:tc>
          <w:tcPr>
            <w:tcW w:w="630" w:type="dxa"/>
          </w:tcPr>
          <w:p w14:paraId="630DA609" w14:textId="1C92278B" w:rsidR="008C04E5" w:rsidRPr="00A22D1D" w:rsidRDefault="00630A3E" w:rsidP="00630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D1D">
              <w:rPr>
                <w:rFonts w:ascii="Times New Roman" w:hAnsi="Times New Roman" w:cs="Times New Roman"/>
                <w:sz w:val="28"/>
                <w:szCs w:val="28"/>
              </w:rPr>
              <w:t>1NF</w:t>
            </w:r>
          </w:p>
        </w:tc>
      </w:tr>
      <w:tr w:rsidR="008C04E5" w:rsidRPr="00A22D1D" w14:paraId="2A0D9ABC" w14:textId="77777777" w:rsidTr="0087632B">
        <w:trPr>
          <w:trHeight w:val="444"/>
        </w:trPr>
        <w:tc>
          <w:tcPr>
            <w:tcW w:w="650" w:type="dxa"/>
          </w:tcPr>
          <w:p w14:paraId="3635ECCE" w14:textId="149EE636" w:rsidR="008C04E5" w:rsidRPr="00A22D1D" w:rsidRDefault="00630A3E" w:rsidP="00630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D1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75" w:type="dxa"/>
          </w:tcPr>
          <w:p w14:paraId="4DCA6C6F" w14:textId="4AD15CF8" w:rsidR="008C04E5" w:rsidRPr="00A22D1D" w:rsidRDefault="00630A3E" w:rsidP="0087632B">
            <w:pPr>
              <w:pStyle w:val="Default"/>
              <w:rPr>
                <w:sz w:val="28"/>
                <w:szCs w:val="28"/>
              </w:rPr>
            </w:pPr>
            <w:r w:rsidRPr="00A22D1D">
              <w:rPr>
                <w:sz w:val="28"/>
                <w:szCs w:val="28"/>
              </w:rPr>
              <w:t>No dependency between non-key attributes</w:t>
            </w:r>
          </w:p>
        </w:tc>
        <w:tc>
          <w:tcPr>
            <w:tcW w:w="630" w:type="dxa"/>
          </w:tcPr>
          <w:p w14:paraId="7EAC10CE" w14:textId="1D1E0F85" w:rsidR="008C04E5" w:rsidRPr="00A22D1D" w:rsidRDefault="002C1E25" w:rsidP="002C1E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D1D">
              <w:rPr>
                <w:rFonts w:ascii="Times New Roman" w:hAnsi="Times New Roman" w:cs="Times New Roman"/>
                <w:sz w:val="28"/>
                <w:szCs w:val="28"/>
              </w:rPr>
              <w:t>3NF</w:t>
            </w:r>
          </w:p>
        </w:tc>
      </w:tr>
      <w:tr w:rsidR="008C04E5" w:rsidRPr="00A22D1D" w14:paraId="18A68FD9" w14:textId="77777777" w:rsidTr="0087632B">
        <w:trPr>
          <w:trHeight w:val="408"/>
        </w:trPr>
        <w:tc>
          <w:tcPr>
            <w:tcW w:w="650" w:type="dxa"/>
          </w:tcPr>
          <w:p w14:paraId="6292A07F" w14:textId="25461DA3" w:rsidR="008C04E5" w:rsidRPr="00A22D1D" w:rsidRDefault="002C1E25" w:rsidP="005E54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D1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5375" w:type="dxa"/>
          </w:tcPr>
          <w:p w14:paraId="2E240533" w14:textId="320E9888" w:rsidR="008C04E5" w:rsidRPr="00A22D1D" w:rsidRDefault="009E0D9A" w:rsidP="0087632B">
            <w:pPr>
              <w:pStyle w:val="Default"/>
              <w:rPr>
                <w:sz w:val="28"/>
                <w:szCs w:val="28"/>
              </w:rPr>
            </w:pPr>
            <w:r w:rsidRPr="00A22D1D">
              <w:rPr>
                <w:sz w:val="28"/>
                <w:szCs w:val="28"/>
              </w:rPr>
              <w:t>All attributes are dependent on the key</w:t>
            </w:r>
          </w:p>
        </w:tc>
        <w:tc>
          <w:tcPr>
            <w:tcW w:w="630" w:type="dxa"/>
          </w:tcPr>
          <w:p w14:paraId="02B9455C" w14:textId="3B5FA153" w:rsidR="008C04E5" w:rsidRPr="00A22D1D" w:rsidRDefault="00370BEE" w:rsidP="005E54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542D" w:rsidRPr="00A22D1D">
              <w:rPr>
                <w:rFonts w:ascii="Times New Roman" w:hAnsi="Times New Roman" w:cs="Times New Roman"/>
                <w:sz w:val="28"/>
                <w:szCs w:val="28"/>
              </w:rPr>
              <w:t>NF</w:t>
            </w:r>
          </w:p>
        </w:tc>
      </w:tr>
      <w:tr w:rsidR="008C04E5" w:rsidRPr="00A22D1D" w14:paraId="060E4EAA" w14:textId="77777777" w:rsidTr="0087632B">
        <w:trPr>
          <w:trHeight w:val="384"/>
        </w:trPr>
        <w:tc>
          <w:tcPr>
            <w:tcW w:w="650" w:type="dxa"/>
          </w:tcPr>
          <w:p w14:paraId="11C9AEAB" w14:textId="74FE58DE" w:rsidR="008C04E5" w:rsidRPr="00A22D1D" w:rsidRDefault="005E542D" w:rsidP="004108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D1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75" w:type="dxa"/>
          </w:tcPr>
          <w:p w14:paraId="013E9E6E" w14:textId="4034023E" w:rsidR="008C04E5" w:rsidRPr="00A22D1D" w:rsidRDefault="00323333" w:rsidP="0087632B">
            <w:pPr>
              <w:pStyle w:val="Default"/>
              <w:rPr>
                <w:sz w:val="28"/>
                <w:szCs w:val="28"/>
              </w:rPr>
            </w:pPr>
            <w:r w:rsidRPr="00A22D1D">
              <w:rPr>
                <w:sz w:val="28"/>
                <w:szCs w:val="28"/>
              </w:rPr>
              <w:t>All attributes are dependent on the whole key</w:t>
            </w:r>
          </w:p>
        </w:tc>
        <w:tc>
          <w:tcPr>
            <w:tcW w:w="630" w:type="dxa"/>
          </w:tcPr>
          <w:p w14:paraId="371D9C9F" w14:textId="14F17335" w:rsidR="008C04E5" w:rsidRPr="00A22D1D" w:rsidRDefault="00B8673E" w:rsidP="004108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10803" w:rsidRPr="00A22D1D">
              <w:rPr>
                <w:rFonts w:ascii="Times New Roman" w:hAnsi="Times New Roman" w:cs="Times New Roman"/>
                <w:sz w:val="28"/>
                <w:szCs w:val="28"/>
              </w:rPr>
              <w:t>NF</w:t>
            </w:r>
          </w:p>
        </w:tc>
      </w:tr>
      <w:tr w:rsidR="008C04E5" w:rsidRPr="00A22D1D" w14:paraId="5ADD8E14" w14:textId="77777777" w:rsidTr="0087632B">
        <w:trPr>
          <w:trHeight w:val="420"/>
        </w:trPr>
        <w:tc>
          <w:tcPr>
            <w:tcW w:w="650" w:type="dxa"/>
          </w:tcPr>
          <w:p w14:paraId="59C0E067" w14:textId="2646EA94" w:rsidR="008C04E5" w:rsidRPr="00A22D1D" w:rsidRDefault="00410803" w:rsidP="008763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D1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75" w:type="dxa"/>
          </w:tcPr>
          <w:p w14:paraId="438352EE" w14:textId="5A038AC4" w:rsidR="00410803" w:rsidRPr="00A22D1D" w:rsidRDefault="00410803" w:rsidP="0087632B">
            <w:pPr>
              <w:pStyle w:val="Default"/>
              <w:rPr>
                <w:sz w:val="28"/>
                <w:szCs w:val="28"/>
              </w:rPr>
            </w:pPr>
            <w:r w:rsidRPr="00A22D1D">
              <w:rPr>
                <w:sz w:val="28"/>
                <w:szCs w:val="28"/>
              </w:rPr>
              <w:t xml:space="preserve">All attributes are dependent on nothing but the </w:t>
            </w:r>
            <w:r w:rsidR="0087632B" w:rsidRPr="00A22D1D">
              <w:rPr>
                <w:sz w:val="28"/>
                <w:szCs w:val="28"/>
              </w:rPr>
              <w:t>key.</w:t>
            </w:r>
          </w:p>
          <w:p w14:paraId="576DA4E9" w14:textId="77777777" w:rsidR="008C04E5" w:rsidRPr="00A22D1D" w:rsidRDefault="008C04E5" w:rsidP="008763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26FD34C1" w14:textId="0DDD6789" w:rsidR="008C04E5" w:rsidRPr="00A22D1D" w:rsidRDefault="006B35FE" w:rsidP="00B53C7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2D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867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22D1D">
              <w:rPr>
                <w:rFonts w:ascii="Times New Roman" w:hAnsi="Times New Roman" w:cs="Times New Roman"/>
                <w:sz w:val="28"/>
                <w:szCs w:val="28"/>
              </w:rPr>
              <w:t xml:space="preserve"> 3NF</w:t>
            </w:r>
          </w:p>
        </w:tc>
      </w:tr>
      <w:tr w:rsidR="008C04E5" w:rsidRPr="00A22D1D" w14:paraId="027FA1F1" w14:textId="77777777" w:rsidTr="0087632B">
        <w:trPr>
          <w:trHeight w:val="396"/>
        </w:trPr>
        <w:tc>
          <w:tcPr>
            <w:tcW w:w="650" w:type="dxa"/>
          </w:tcPr>
          <w:p w14:paraId="18C4402E" w14:textId="6E3CFB26" w:rsidR="008C04E5" w:rsidRPr="00A22D1D" w:rsidRDefault="00410803" w:rsidP="008763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D1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75" w:type="dxa"/>
          </w:tcPr>
          <w:p w14:paraId="78EFA33A" w14:textId="09648C69" w:rsidR="006A2B03" w:rsidRPr="00A22D1D" w:rsidRDefault="006A2B03" w:rsidP="0087632B">
            <w:pPr>
              <w:pStyle w:val="Default"/>
              <w:rPr>
                <w:sz w:val="28"/>
                <w:szCs w:val="28"/>
              </w:rPr>
            </w:pPr>
            <w:proofErr w:type="gramStart"/>
            <w:r w:rsidRPr="00A22D1D">
              <w:rPr>
                <w:sz w:val="28"/>
                <w:szCs w:val="28"/>
              </w:rPr>
              <w:t>Similar to</w:t>
            </w:r>
            <w:proofErr w:type="gramEnd"/>
            <w:r w:rsidRPr="00A22D1D">
              <w:rPr>
                <w:sz w:val="28"/>
                <w:szCs w:val="28"/>
              </w:rPr>
              <w:t xml:space="preserve"> BCNF</w:t>
            </w:r>
          </w:p>
          <w:p w14:paraId="3BDEF689" w14:textId="77777777" w:rsidR="008C04E5" w:rsidRPr="00A22D1D" w:rsidRDefault="008C04E5" w:rsidP="008763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27124221" w14:textId="2DBBC129" w:rsidR="008C04E5" w:rsidRPr="00A22D1D" w:rsidRDefault="00433B8E" w:rsidP="00B53C7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2D1D">
              <w:rPr>
                <w:rFonts w:ascii="Times New Roman" w:hAnsi="Times New Roman" w:cs="Times New Roman"/>
                <w:sz w:val="28"/>
                <w:szCs w:val="28"/>
              </w:rPr>
              <w:t xml:space="preserve">  3NF</w:t>
            </w:r>
          </w:p>
        </w:tc>
      </w:tr>
      <w:tr w:rsidR="008C04E5" w:rsidRPr="00A22D1D" w14:paraId="26643CF3" w14:textId="77777777" w:rsidTr="0087632B">
        <w:trPr>
          <w:trHeight w:val="336"/>
        </w:trPr>
        <w:tc>
          <w:tcPr>
            <w:tcW w:w="650" w:type="dxa"/>
          </w:tcPr>
          <w:p w14:paraId="44B89612" w14:textId="16763B9A" w:rsidR="008C04E5" w:rsidRPr="00A22D1D" w:rsidRDefault="006A2B03" w:rsidP="008763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D1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75" w:type="dxa"/>
          </w:tcPr>
          <w:p w14:paraId="78620654" w14:textId="716B45A0" w:rsidR="008C04E5" w:rsidRPr="00A22D1D" w:rsidRDefault="006A2B03" w:rsidP="0087632B">
            <w:pPr>
              <w:pStyle w:val="Default"/>
              <w:rPr>
                <w:sz w:val="28"/>
                <w:szCs w:val="28"/>
              </w:rPr>
            </w:pPr>
            <w:r w:rsidRPr="00A22D1D">
              <w:rPr>
                <w:sz w:val="28"/>
                <w:szCs w:val="28"/>
              </w:rPr>
              <w:t>No transitive dependencies</w:t>
            </w:r>
          </w:p>
        </w:tc>
        <w:tc>
          <w:tcPr>
            <w:tcW w:w="630" w:type="dxa"/>
          </w:tcPr>
          <w:p w14:paraId="0A597EDB" w14:textId="7B8C896C" w:rsidR="008C04E5" w:rsidRPr="00A22D1D" w:rsidRDefault="00B34849" w:rsidP="00B53C7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2D1D">
              <w:rPr>
                <w:rFonts w:ascii="Times New Roman" w:hAnsi="Times New Roman" w:cs="Times New Roman"/>
                <w:sz w:val="28"/>
                <w:szCs w:val="28"/>
              </w:rPr>
              <w:t xml:space="preserve">  3NF</w:t>
            </w:r>
          </w:p>
        </w:tc>
      </w:tr>
      <w:tr w:rsidR="008C04E5" w:rsidRPr="00A22D1D" w14:paraId="4921D4BB" w14:textId="77777777" w:rsidTr="0087632B">
        <w:trPr>
          <w:trHeight w:val="396"/>
        </w:trPr>
        <w:tc>
          <w:tcPr>
            <w:tcW w:w="650" w:type="dxa"/>
          </w:tcPr>
          <w:p w14:paraId="093E60F8" w14:textId="06EBE7A9" w:rsidR="008C04E5" w:rsidRPr="00A22D1D" w:rsidRDefault="006A2B03" w:rsidP="008763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D1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375" w:type="dxa"/>
          </w:tcPr>
          <w:p w14:paraId="391AAFDC" w14:textId="3B5AEEC8" w:rsidR="008C04E5" w:rsidRPr="00A22D1D" w:rsidRDefault="0087632B" w:rsidP="0087632B">
            <w:pPr>
              <w:pStyle w:val="Default"/>
              <w:rPr>
                <w:sz w:val="28"/>
                <w:szCs w:val="28"/>
              </w:rPr>
            </w:pPr>
            <w:r w:rsidRPr="00A22D1D">
              <w:rPr>
                <w:sz w:val="28"/>
                <w:szCs w:val="28"/>
              </w:rPr>
              <w:t>For a table to be considered a relation, it must at least satisfy</w:t>
            </w:r>
          </w:p>
        </w:tc>
        <w:tc>
          <w:tcPr>
            <w:tcW w:w="630" w:type="dxa"/>
          </w:tcPr>
          <w:p w14:paraId="32FA587F" w14:textId="25EE916F" w:rsidR="008C04E5" w:rsidRPr="00A22D1D" w:rsidRDefault="007D4F3B" w:rsidP="00B53C7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2D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ins w:id="21" w:author="Divya Pramasani" w:date="2021-03-03T09:54:00Z">
              <w:r w:rsidR="00A22DCF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ins>
            <w:r w:rsidRPr="00A22D1D">
              <w:rPr>
                <w:rFonts w:ascii="Times New Roman" w:hAnsi="Times New Roman" w:cs="Times New Roman"/>
                <w:sz w:val="28"/>
                <w:szCs w:val="28"/>
              </w:rPr>
              <w:t>1NF</w:t>
            </w:r>
          </w:p>
        </w:tc>
      </w:tr>
    </w:tbl>
    <w:p w14:paraId="6E8D5381" w14:textId="3EC980F0" w:rsidR="00E575A3" w:rsidRPr="00A22D1D" w:rsidRDefault="00E575A3" w:rsidP="00E575A3">
      <w:pPr>
        <w:rPr>
          <w:sz w:val="28"/>
          <w:szCs w:val="28"/>
        </w:rPr>
      </w:pPr>
    </w:p>
    <w:p w14:paraId="53644171" w14:textId="482F661D" w:rsidR="00E575A3" w:rsidRPr="00A22D1D" w:rsidRDefault="00E575A3" w:rsidP="00E575A3">
      <w:pPr>
        <w:rPr>
          <w:sz w:val="28"/>
          <w:szCs w:val="28"/>
        </w:rPr>
      </w:pPr>
    </w:p>
    <w:p w14:paraId="5D6D4D1C" w14:textId="45341E90" w:rsidR="00E575A3" w:rsidRPr="00A22D1D" w:rsidRDefault="00E575A3" w:rsidP="00E575A3">
      <w:pPr>
        <w:rPr>
          <w:sz w:val="28"/>
          <w:szCs w:val="28"/>
        </w:rPr>
      </w:pPr>
    </w:p>
    <w:p w14:paraId="7B8549A9" w14:textId="4367BFF2" w:rsidR="00E575A3" w:rsidRPr="00A22D1D" w:rsidRDefault="00E575A3" w:rsidP="00E575A3">
      <w:pPr>
        <w:rPr>
          <w:sz w:val="28"/>
          <w:szCs w:val="28"/>
        </w:rPr>
      </w:pPr>
    </w:p>
    <w:p w14:paraId="7E3B81F3" w14:textId="4BF53BB7" w:rsidR="00E575A3" w:rsidRPr="00A22D1D" w:rsidRDefault="00E575A3" w:rsidP="00E575A3">
      <w:pPr>
        <w:rPr>
          <w:sz w:val="28"/>
          <w:szCs w:val="28"/>
        </w:rPr>
      </w:pPr>
    </w:p>
    <w:p w14:paraId="1A00BFD0" w14:textId="29CB4A5B" w:rsidR="00E575A3" w:rsidRPr="00A22D1D" w:rsidRDefault="00E575A3" w:rsidP="00E575A3">
      <w:pPr>
        <w:rPr>
          <w:sz w:val="28"/>
          <w:szCs w:val="28"/>
        </w:rPr>
      </w:pPr>
    </w:p>
    <w:p w14:paraId="76F05CF2" w14:textId="7E2AB296" w:rsidR="00E575A3" w:rsidRPr="00A22D1D" w:rsidRDefault="00E575A3" w:rsidP="00E575A3">
      <w:pPr>
        <w:rPr>
          <w:sz w:val="28"/>
          <w:szCs w:val="28"/>
        </w:rPr>
      </w:pPr>
    </w:p>
    <w:p w14:paraId="47121C4D" w14:textId="1CD4A0E6" w:rsidR="00E575A3" w:rsidRPr="00A22D1D" w:rsidRDefault="00E575A3" w:rsidP="00E575A3">
      <w:pPr>
        <w:rPr>
          <w:sz w:val="28"/>
          <w:szCs w:val="28"/>
        </w:rPr>
      </w:pPr>
    </w:p>
    <w:p w14:paraId="242D52C0" w14:textId="79CC5641" w:rsidR="00E575A3" w:rsidRPr="00A22D1D" w:rsidRDefault="00E575A3" w:rsidP="00E575A3">
      <w:pPr>
        <w:rPr>
          <w:sz w:val="28"/>
          <w:szCs w:val="28"/>
        </w:rPr>
      </w:pPr>
    </w:p>
    <w:p w14:paraId="2F15F8E5" w14:textId="78FA37A3" w:rsidR="00E575A3" w:rsidRPr="00A22D1D" w:rsidRDefault="00E575A3" w:rsidP="00E575A3">
      <w:pPr>
        <w:rPr>
          <w:sz w:val="28"/>
          <w:szCs w:val="28"/>
        </w:rPr>
      </w:pPr>
    </w:p>
    <w:p w14:paraId="32356F3D" w14:textId="46F936ED" w:rsidR="00E575A3" w:rsidRPr="00A22D1D" w:rsidRDefault="00E575A3" w:rsidP="00E575A3">
      <w:pPr>
        <w:rPr>
          <w:sz w:val="28"/>
          <w:szCs w:val="28"/>
        </w:rPr>
      </w:pPr>
    </w:p>
    <w:p w14:paraId="61BCEBAD" w14:textId="27AA33ED" w:rsidR="00E575A3" w:rsidRPr="00A22D1D" w:rsidRDefault="00E575A3" w:rsidP="00E575A3">
      <w:pPr>
        <w:rPr>
          <w:sz w:val="28"/>
          <w:szCs w:val="28"/>
        </w:rPr>
      </w:pPr>
    </w:p>
    <w:p w14:paraId="61BDDFF6" w14:textId="77777777" w:rsidR="009B691E" w:rsidRPr="00A22D1D" w:rsidRDefault="009B691E" w:rsidP="009B691E">
      <w:pPr>
        <w:pStyle w:val="Default"/>
        <w:rPr>
          <w:sz w:val="28"/>
          <w:szCs w:val="28"/>
        </w:rPr>
      </w:pPr>
    </w:p>
    <w:p w14:paraId="4C45C37F" w14:textId="5BCC05A2" w:rsidR="009B691E" w:rsidRPr="00A22D1D" w:rsidRDefault="009B691E" w:rsidP="009B6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2D1D">
        <w:rPr>
          <w:rFonts w:ascii="Times New Roman" w:hAnsi="Times New Roman" w:cs="Times New Roman"/>
          <w:b/>
          <w:bCs/>
          <w:sz w:val="28"/>
          <w:szCs w:val="28"/>
        </w:rPr>
        <w:t>/* For the following, answer whether Tables are in 3NF? */</w:t>
      </w:r>
    </w:p>
    <w:p w14:paraId="62D06010" w14:textId="2AA82944" w:rsidR="005C7010" w:rsidRPr="00A22D1D" w:rsidRDefault="005C7010" w:rsidP="005C7010">
      <w:pPr>
        <w:pStyle w:val="Default"/>
        <w:ind w:left="360"/>
        <w:rPr>
          <w:sz w:val="28"/>
          <w:szCs w:val="28"/>
        </w:rPr>
      </w:pPr>
      <w:r w:rsidRPr="00A22D1D">
        <w:rPr>
          <w:sz w:val="28"/>
          <w:szCs w:val="28"/>
        </w:rPr>
        <w:t xml:space="preserve">/*If No, State the normalization rule that is violated. Rules can be: </w:t>
      </w:r>
    </w:p>
    <w:p w14:paraId="6F0229D7" w14:textId="77777777" w:rsidR="005C7010" w:rsidRPr="00A22D1D" w:rsidRDefault="005C7010" w:rsidP="005C7010">
      <w:pPr>
        <w:pStyle w:val="Default"/>
        <w:spacing w:after="23"/>
        <w:ind w:left="360"/>
        <w:rPr>
          <w:sz w:val="28"/>
          <w:szCs w:val="28"/>
        </w:rPr>
      </w:pPr>
      <w:r w:rsidRPr="00A22D1D">
        <w:rPr>
          <w:sz w:val="28"/>
          <w:szCs w:val="28"/>
        </w:rPr>
        <w:t xml:space="preserve">A) No multi-valued attribute </w:t>
      </w:r>
    </w:p>
    <w:p w14:paraId="410C09C0" w14:textId="77777777" w:rsidR="005C7010" w:rsidRPr="00A22D1D" w:rsidRDefault="005C7010" w:rsidP="005C7010">
      <w:pPr>
        <w:pStyle w:val="Default"/>
        <w:spacing w:after="23"/>
        <w:ind w:left="360"/>
        <w:rPr>
          <w:sz w:val="28"/>
          <w:szCs w:val="28"/>
        </w:rPr>
      </w:pPr>
      <w:r w:rsidRPr="00A22D1D">
        <w:rPr>
          <w:sz w:val="28"/>
          <w:szCs w:val="28"/>
        </w:rPr>
        <w:t xml:space="preserve">B) Not dependent on the whole primary key </w:t>
      </w:r>
    </w:p>
    <w:p w14:paraId="05DEF347" w14:textId="1043EBB9" w:rsidR="005C7010" w:rsidRPr="00A22D1D" w:rsidRDefault="005C7010" w:rsidP="005C7010">
      <w:pPr>
        <w:pStyle w:val="Default"/>
        <w:ind w:left="360"/>
        <w:rPr>
          <w:sz w:val="28"/>
          <w:szCs w:val="28"/>
        </w:rPr>
      </w:pPr>
      <w:r w:rsidRPr="00A22D1D">
        <w:rPr>
          <w:sz w:val="28"/>
          <w:szCs w:val="28"/>
        </w:rPr>
        <w:t>C) Dependencies between non-key attributes. */</w:t>
      </w:r>
    </w:p>
    <w:p w14:paraId="18B6DFC4" w14:textId="60773FB6" w:rsidR="005C7010" w:rsidRPr="00A22D1D" w:rsidRDefault="005C7010" w:rsidP="005C7010">
      <w:pPr>
        <w:pStyle w:val="Default"/>
        <w:ind w:left="360"/>
        <w:rPr>
          <w:sz w:val="28"/>
          <w:szCs w:val="28"/>
        </w:rPr>
      </w:pPr>
    </w:p>
    <w:p w14:paraId="69669E29" w14:textId="77777777" w:rsidR="000C6910" w:rsidRPr="00A22D1D" w:rsidRDefault="000C6910" w:rsidP="000C6910">
      <w:pPr>
        <w:pStyle w:val="Default"/>
        <w:rPr>
          <w:sz w:val="28"/>
          <w:szCs w:val="28"/>
        </w:rPr>
      </w:pPr>
    </w:p>
    <w:p w14:paraId="20CE8D46" w14:textId="77777777" w:rsidR="000C6910" w:rsidRPr="00A22D1D" w:rsidRDefault="000C6910" w:rsidP="000C6910">
      <w:pPr>
        <w:pStyle w:val="Default"/>
        <w:rPr>
          <w:b/>
          <w:bCs/>
          <w:sz w:val="28"/>
          <w:szCs w:val="28"/>
        </w:rPr>
      </w:pPr>
      <w:r w:rsidRPr="00A22D1D">
        <w:rPr>
          <w:b/>
          <w:bCs/>
          <w:sz w:val="28"/>
          <w:szCs w:val="28"/>
        </w:rPr>
        <w:t xml:space="preserve">1) Employee (ssn, Name, Salary, Address, ListOfSkills) </w:t>
      </w:r>
    </w:p>
    <w:p w14:paraId="59D40D38" w14:textId="13DCD77E" w:rsidR="000C6910" w:rsidRPr="00A22D1D" w:rsidRDefault="000837CE" w:rsidP="000C6910">
      <w:pPr>
        <w:pStyle w:val="Default"/>
        <w:ind w:left="360"/>
        <w:rPr>
          <w:sz w:val="28"/>
          <w:szCs w:val="28"/>
        </w:rPr>
      </w:pPr>
      <w:r w:rsidRPr="00A22D1D">
        <w:rPr>
          <w:sz w:val="28"/>
          <w:szCs w:val="28"/>
        </w:rPr>
        <w:t xml:space="preserve">     </w:t>
      </w:r>
      <w:r w:rsidR="000C6910" w:rsidRPr="00A22D1D">
        <w:rPr>
          <w:sz w:val="28"/>
          <w:szCs w:val="28"/>
        </w:rPr>
        <w:t>No</w:t>
      </w:r>
      <w:r w:rsidRPr="00A22D1D">
        <w:rPr>
          <w:sz w:val="28"/>
          <w:szCs w:val="28"/>
        </w:rPr>
        <w:t>,</w:t>
      </w:r>
      <w:r w:rsidR="000C6910" w:rsidRPr="00A22D1D">
        <w:rPr>
          <w:sz w:val="28"/>
          <w:szCs w:val="28"/>
        </w:rPr>
        <w:t xml:space="preserve"> Violates Rule:</w:t>
      </w:r>
      <w:r w:rsidRPr="00A22D1D">
        <w:rPr>
          <w:sz w:val="28"/>
          <w:szCs w:val="28"/>
        </w:rPr>
        <w:t xml:space="preserve"> A</w:t>
      </w:r>
    </w:p>
    <w:p w14:paraId="7300238E" w14:textId="77777777" w:rsidR="000837CE" w:rsidRPr="00A22D1D" w:rsidRDefault="000837CE" w:rsidP="000837CE">
      <w:pPr>
        <w:pStyle w:val="Default"/>
        <w:rPr>
          <w:sz w:val="28"/>
          <w:szCs w:val="28"/>
        </w:rPr>
      </w:pPr>
    </w:p>
    <w:p w14:paraId="41618D96" w14:textId="77777777" w:rsidR="000837CE" w:rsidRPr="00A22D1D" w:rsidRDefault="000837CE" w:rsidP="000837CE">
      <w:pPr>
        <w:pStyle w:val="Default"/>
        <w:rPr>
          <w:b/>
          <w:bCs/>
          <w:sz w:val="28"/>
          <w:szCs w:val="28"/>
        </w:rPr>
      </w:pPr>
      <w:r w:rsidRPr="00A22D1D">
        <w:rPr>
          <w:b/>
          <w:bCs/>
          <w:sz w:val="28"/>
          <w:szCs w:val="28"/>
        </w:rPr>
        <w:t xml:space="preserve">2) Vehicle (LicensePlate, Brand, Model, PurchasePrice, Year, OwnerSSN, OwnerName) </w:t>
      </w:r>
    </w:p>
    <w:p w14:paraId="6760EEE7" w14:textId="0686B8C6" w:rsidR="000837CE" w:rsidRPr="00A22D1D" w:rsidRDefault="000837CE" w:rsidP="000837CE">
      <w:pPr>
        <w:pStyle w:val="Default"/>
        <w:rPr>
          <w:sz w:val="28"/>
          <w:szCs w:val="28"/>
        </w:rPr>
      </w:pPr>
      <w:r w:rsidRPr="00A22D1D">
        <w:rPr>
          <w:sz w:val="28"/>
          <w:szCs w:val="28"/>
        </w:rPr>
        <w:t xml:space="preserve">           No, Violates Rule: </w:t>
      </w:r>
      <w:r w:rsidR="009D0061">
        <w:rPr>
          <w:sz w:val="28"/>
          <w:szCs w:val="28"/>
        </w:rPr>
        <w:t>C</w:t>
      </w:r>
    </w:p>
    <w:p w14:paraId="49EACD0F" w14:textId="55DFB16C" w:rsidR="00B05578" w:rsidRPr="00A22D1D" w:rsidRDefault="00B05578" w:rsidP="000837CE">
      <w:pPr>
        <w:pStyle w:val="Default"/>
        <w:rPr>
          <w:sz w:val="28"/>
          <w:szCs w:val="28"/>
        </w:rPr>
      </w:pPr>
    </w:p>
    <w:p w14:paraId="2DF8A4A7" w14:textId="77777777" w:rsidR="00147F21" w:rsidRPr="00A22D1D" w:rsidRDefault="00147F21" w:rsidP="00147F21">
      <w:pPr>
        <w:pStyle w:val="Default"/>
        <w:rPr>
          <w:sz w:val="28"/>
          <w:szCs w:val="28"/>
        </w:rPr>
      </w:pPr>
    </w:p>
    <w:p w14:paraId="36D1764E" w14:textId="77777777" w:rsidR="00147F21" w:rsidRPr="00A22D1D" w:rsidRDefault="00147F21" w:rsidP="00147F21">
      <w:pPr>
        <w:pStyle w:val="Default"/>
        <w:rPr>
          <w:b/>
          <w:bCs/>
          <w:sz w:val="28"/>
          <w:szCs w:val="28"/>
        </w:rPr>
      </w:pPr>
      <w:r w:rsidRPr="00A22D1D">
        <w:rPr>
          <w:b/>
          <w:bCs/>
          <w:sz w:val="28"/>
          <w:szCs w:val="28"/>
        </w:rPr>
        <w:t xml:space="preserve">3) Employee (ssn, Name, Salary, did) </w:t>
      </w:r>
    </w:p>
    <w:p w14:paraId="01A65122" w14:textId="21BC579B" w:rsidR="00B05578" w:rsidRPr="00A22D1D" w:rsidRDefault="00147F21" w:rsidP="00147F21">
      <w:pPr>
        <w:pStyle w:val="Default"/>
        <w:rPr>
          <w:sz w:val="28"/>
          <w:szCs w:val="28"/>
        </w:rPr>
      </w:pPr>
      <w:r w:rsidRPr="00A22D1D">
        <w:rPr>
          <w:sz w:val="28"/>
          <w:szCs w:val="28"/>
        </w:rPr>
        <w:t xml:space="preserve">          Yes, </w:t>
      </w:r>
      <w:r w:rsidR="000975BC">
        <w:rPr>
          <w:sz w:val="28"/>
          <w:szCs w:val="28"/>
        </w:rPr>
        <w:t>Employee is in 3NF</w:t>
      </w:r>
    </w:p>
    <w:p w14:paraId="4970D043" w14:textId="07F27BE6" w:rsidR="00EC0AC7" w:rsidRPr="00A22D1D" w:rsidRDefault="00EC0AC7" w:rsidP="00147F21">
      <w:pPr>
        <w:pStyle w:val="Default"/>
        <w:rPr>
          <w:sz w:val="28"/>
          <w:szCs w:val="28"/>
        </w:rPr>
      </w:pPr>
    </w:p>
    <w:p w14:paraId="0C8C36F5" w14:textId="77777777" w:rsidR="00EC0AC7" w:rsidRPr="00A22D1D" w:rsidRDefault="00EC0AC7" w:rsidP="00EC0AC7">
      <w:pPr>
        <w:pStyle w:val="Default"/>
        <w:rPr>
          <w:sz w:val="28"/>
          <w:szCs w:val="28"/>
        </w:rPr>
      </w:pPr>
    </w:p>
    <w:p w14:paraId="549EB519" w14:textId="77777777" w:rsidR="00EC0AC7" w:rsidRPr="00A22D1D" w:rsidRDefault="00EC0AC7" w:rsidP="00EC0AC7">
      <w:pPr>
        <w:pStyle w:val="Default"/>
        <w:rPr>
          <w:b/>
          <w:bCs/>
          <w:sz w:val="28"/>
          <w:szCs w:val="28"/>
        </w:rPr>
      </w:pPr>
      <w:r w:rsidRPr="00A22D1D">
        <w:rPr>
          <w:b/>
          <w:bCs/>
          <w:sz w:val="28"/>
          <w:szCs w:val="28"/>
        </w:rPr>
        <w:t xml:space="preserve">4) Customer (Cust_Id, Name, Salesperson, Region) where Salesperson determines Region. </w:t>
      </w:r>
    </w:p>
    <w:p w14:paraId="7A2510A5" w14:textId="37DFC8E8" w:rsidR="00EC0AC7" w:rsidRPr="00A22D1D" w:rsidRDefault="00EC0AC7" w:rsidP="00EC0AC7">
      <w:pPr>
        <w:pStyle w:val="Default"/>
        <w:rPr>
          <w:sz w:val="28"/>
          <w:szCs w:val="28"/>
        </w:rPr>
      </w:pPr>
      <w:r w:rsidRPr="00A22D1D">
        <w:rPr>
          <w:sz w:val="28"/>
          <w:szCs w:val="28"/>
        </w:rPr>
        <w:t xml:space="preserve">          No, Violates Rule:  C</w:t>
      </w:r>
    </w:p>
    <w:p w14:paraId="7C87ED0F" w14:textId="1F2B357D" w:rsidR="00EC0AC7" w:rsidRPr="00A22D1D" w:rsidRDefault="00EC0AC7" w:rsidP="00147F21">
      <w:pPr>
        <w:pStyle w:val="Default"/>
        <w:rPr>
          <w:b/>
          <w:bCs/>
          <w:sz w:val="28"/>
          <w:szCs w:val="28"/>
        </w:rPr>
      </w:pPr>
    </w:p>
    <w:p w14:paraId="2CE8167D" w14:textId="77777777" w:rsidR="00182B27" w:rsidRPr="00A22D1D" w:rsidRDefault="00182B27" w:rsidP="00182B27">
      <w:pPr>
        <w:pStyle w:val="Default"/>
        <w:rPr>
          <w:sz w:val="28"/>
          <w:szCs w:val="28"/>
        </w:rPr>
      </w:pPr>
    </w:p>
    <w:p w14:paraId="350E3DF8" w14:textId="77777777" w:rsidR="00182B27" w:rsidRPr="00A22D1D" w:rsidRDefault="00182B27" w:rsidP="00182B27">
      <w:pPr>
        <w:pStyle w:val="Default"/>
        <w:rPr>
          <w:b/>
          <w:bCs/>
          <w:sz w:val="28"/>
          <w:szCs w:val="28"/>
        </w:rPr>
      </w:pPr>
      <w:r w:rsidRPr="00A22D1D">
        <w:rPr>
          <w:b/>
          <w:bCs/>
          <w:sz w:val="28"/>
          <w:szCs w:val="28"/>
        </w:rPr>
        <w:t xml:space="preserve">5) Component (ItemNo, ComponentNo, ItemName, Quantity) where ItemNo -&gt; ItemName </w:t>
      </w:r>
    </w:p>
    <w:p w14:paraId="5EB39618" w14:textId="66FD89D5" w:rsidR="00182B27" w:rsidRPr="00A22D1D" w:rsidRDefault="00182B27" w:rsidP="00182B27">
      <w:pPr>
        <w:pStyle w:val="Default"/>
        <w:rPr>
          <w:sz w:val="28"/>
          <w:szCs w:val="28"/>
        </w:rPr>
      </w:pPr>
      <w:r w:rsidRPr="00A22D1D">
        <w:rPr>
          <w:sz w:val="28"/>
          <w:szCs w:val="28"/>
        </w:rPr>
        <w:t xml:space="preserve">         No</w:t>
      </w:r>
      <w:r w:rsidR="00012C53" w:rsidRPr="00A22D1D">
        <w:rPr>
          <w:sz w:val="28"/>
          <w:szCs w:val="28"/>
        </w:rPr>
        <w:t>,</w:t>
      </w:r>
      <w:r w:rsidRPr="00A22D1D">
        <w:rPr>
          <w:sz w:val="28"/>
          <w:szCs w:val="28"/>
        </w:rPr>
        <w:t xml:space="preserve"> Violates Rule: </w:t>
      </w:r>
      <w:ins w:id="22" w:author="Divya Pramasani" w:date="2021-03-03T10:01:00Z">
        <w:r w:rsidR="00E60539">
          <w:rPr>
            <w:sz w:val="28"/>
            <w:szCs w:val="28"/>
          </w:rPr>
          <w:t xml:space="preserve"> </w:t>
        </w:r>
      </w:ins>
      <w:ins w:id="23" w:author="Divya Pramasani" w:date="2021-03-03T10:02:00Z">
        <w:r w:rsidR="00E60539">
          <w:rPr>
            <w:sz w:val="28"/>
            <w:szCs w:val="28"/>
          </w:rPr>
          <w:t xml:space="preserve"> </w:t>
        </w:r>
      </w:ins>
      <w:r w:rsidR="00012C53" w:rsidRPr="00A22D1D">
        <w:rPr>
          <w:sz w:val="28"/>
          <w:szCs w:val="28"/>
        </w:rPr>
        <w:t>B</w:t>
      </w:r>
    </w:p>
    <w:p w14:paraId="57AFC1A5" w14:textId="77777777" w:rsidR="00EC0AC7" w:rsidRPr="00A22D1D" w:rsidRDefault="00EC0AC7" w:rsidP="00147F21">
      <w:pPr>
        <w:pStyle w:val="Default"/>
        <w:rPr>
          <w:b/>
          <w:bCs/>
          <w:sz w:val="28"/>
          <w:szCs w:val="28"/>
        </w:rPr>
      </w:pPr>
    </w:p>
    <w:p w14:paraId="1A43AD54" w14:textId="77777777" w:rsidR="000837CE" w:rsidRPr="00A22D1D" w:rsidRDefault="000837CE" w:rsidP="000837CE">
      <w:pPr>
        <w:pStyle w:val="Default"/>
        <w:rPr>
          <w:sz w:val="28"/>
          <w:szCs w:val="28"/>
        </w:rPr>
      </w:pPr>
    </w:p>
    <w:p w14:paraId="3D00FB35" w14:textId="77777777" w:rsidR="009B691E" w:rsidRPr="00A22D1D" w:rsidRDefault="009B691E" w:rsidP="009B69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96CA0A" w14:textId="77777777" w:rsidR="00E575A3" w:rsidRPr="00A22D1D" w:rsidRDefault="00E575A3" w:rsidP="00E575A3">
      <w:pPr>
        <w:rPr>
          <w:sz w:val="28"/>
          <w:szCs w:val="28"/>
        </w:rPr>
      </w:pPr>
    </w:p>
    <w:sectPr w:rsidR="00E575A3" w:rsidRPr="00A22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59332" w14:textId="77777777" w:rsidR="00E575A3" w:rsidRDefault="00E575A3" w:rsidP="00E575A3">
      <w:pPr>
        <w:spacing w:after="0" w:line="240" w:lineRule="auto"/>
      </w:pPr>
      <w:r>
        <w:separator/>
      </w:r>
    </w:p>
  </w:endnote>
  <w:endnote w:type="continuationSeparator" w:id="0">
    <w:p w14:paraId="045785D0" w14:textId="77777777" w:rsidR="00E575A3" w:rsidRDefault="00E575A3" w:rsidP="00E57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C22BE" w14:textId="77777777" w:rsidR="00E575A3" w:rsidRDefault="00E575A3" w:rsidP="00E575A3">
      <w:pPr>
        <w:spacing w:after="0" w:line="240" w:lineRule="auto"/>
      </w:pPr>
      <w:r>
        <w:separator/>
      </w:r>
    </w:p>
  </w:footnote>
  <w:footnote w:type="continuationSeparator" w:id="0">
    <w:p w14:paraId="4D600CC3" w14:textId="77777777" w:rsidR="00E575A3" w:rsidRDefault="00E575A3" w:rsidP="00E57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41A65"/>
    <w:multiLevelType w:val="hybridMultilevel"/>
    <w:tmpl w:val="9592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ivya Pramasani">
    <w15:presenceInfo w15:providerId="Windows Live" w15:userId="6953ec83ab59ee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3C"/>
    <w:rsid w:val="00000371"/>
    <w:rsid w:val="00012C53"/>
    <w:rsid w:val="00025E87"/>
    <w:rsid w:val="000837CE"/>
    <w:rsid w:val="000975BC"/>
    <w:rsid w:val="000A0094"/>
    <w:rsid w:val="000C6910"/>
    <w:rsid w:val="00107692"/>
    <w:rsid w:val="00147F21"/>
    <w:rsid w:val="00182B27"/>
    <w:rsid w:val="00185C01"/>
    <w:rsid w:val="001C171A"/>
    <w:rsid w:val="00200FDD"/>
    <w:rsid w:val="00244A1A"/>
    <w:rsid w:val="00263933"/>
    <w:rsid w:val="002810EB"/>
    <w:rsid w:val="002974DF"/>
    <w:rsid w:val="002C1E25"/>
    <w:rsid w:val="00323333"/>
    <w:rsid w:val="00337900"/>
    <w:rsid w:val="00344064"/>
    <w:rsid w:val="00347939"/>
    <w:rsid w:val="00361A85"/>
    <w:rsid w:val="00370BEE"/>
    <w:rsid w:val="00391AD3"/>
    <w:rsid w:val="003A5534"/>
    <w:rsid w:val="003B2EA4"/>
    <w:rsid w:val="003C548E"/>
    <w:rsid w:val="003F78BF"/>
    <w:rsid w:val="004031ED"/>
    <w:rsid w:val="00404B74"/>
    <w:rsid w:val="00410803"/>
    <w:rsid w:val="00411F8F"/>
    <w:rsid w:val="00433B8E"/>
    <w:rsid w:val="004712EA"/>
    <w:rsid w:val="004E6BD9"/>
    <w:rsid w:val="004F182F"/>
    <w:rsid w:val="00594304"/>
    <w:rsid w:val="005B549A"/>
    <w:rsid w:val="005C5335"/>
    <w:rsid w:val="005C7010"/>
    <w:rsid w:val="005E542D"/>
    <w:rsid w:val="00630A3E"/>
    <w:rsid w:val="006A2B03"/>
    <w:rsid w:val="006A7D42"/>
    <w:rsid w:val="006B35FE"/>
    <w:rsid w:val="007028ED"/>
    <w:rsid w:val="00715FD9"/>
    <w:rsid w:val="007C3974"/>
    <w:rsid w:val="007D4F3B"/>
    <w:rsid w:val="007E0C14"/>
    <w:rsid w:val="00811319"/>
    <w:rsid w:val="00820788"/>
    <w:rsid w:val="0087632B"/>
    <w:rsid w:val="008B7FFB"/>
    <w:rsid w:val="008C04E5"/>
    <w:rsid w:val="00947CED"/>
    <w:rsid w:val="009B4546"/>
    <w:rsid w:val="009B691E"/>
    <w:rsid w:val="009D0061"/>
    <w:rsid w:val="009D33CD"/>
    <w:rsid w:val="009D781C"/>
    <w:rsid w:val="009E0D9A"/>
    <w:rsid w:val="00A22D1D"/>
    <w:rsid w:val="00A22DCF"/>
    <w:rsid w:val="00A406F2"/>
    <w:rsid w:val="00AD008D"/>
    <w:rsid w:val="00B05578"/>
    <w:rsid w:val="00B34849"/>
    <w:rsid w:val="00B53C75"/>
    <w:rsid w:val="00B56E08"/>
    <w:rsid w:val="00B56FC8"/>
    <w:rsid w:val="00B610D1"/>
    <w:rsid w:val="00B621E6"/>
    <w:rsid w:val="00B6486E"/>
    <w:rsid w:val="00B801E9"/>
    <w:rsid w:val="00B8673E"/>
    <w:rsid w:val="00BB63B1"/>
    <w:rsid w:val="00BC3022"/>
    <w:rsid w:val="00BC4C8E"/>
    <w:rsid w:val="00C0146D"/>
    <w:rsid w:val="00C735F7"/>
    <w:rsid w:val="00CA1403"/>
    <w:rsid w:val="00D333A6"/>
    <w:rsid w:val="00D67586"/>
    <w:rsid w:val="00E0076F"/>
    <w:rsid w:val="00E110F8"/>
    <w:rsid w:val="00E35B90"/>
    <w:rsid w:val="00E43907"/>
    <w:rsid w:val="00E55F3C"/>
    <w:rsid w:val="00E575A3"/>
    <w:rsid w:val="00E60539"/>
    <w:rsid w:val="00E72806"/>
    <w:rsid w:val="00E90802"/>
    <w:rsid w:val="00E92306"/>
    <w:rsid w:val="00EC0AC7"/>
    <w:rsid w:val="00F31FCD"/>
    <w:rsid w:val="00F704B8"/>
    <w:rsid w:val="00F7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42F2"/>
  <w15:chartTrackingRefBased/>
  <w15:docId w15:val="{597D8184-CCEE-4517-9117-2B3F71AD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3A6"/>
    <w:pPr>
      <w:ind w:left="720"/>
      <w:contextualSpacing/>
    </w:pPr>
  </w:style>
  <w:style w:type="paragraph" w:customStyle="1" w:styleId="Default">
    <w:name w:val="Default"/>
    <w:rsid w:val="00404B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7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5A3"/>
  </w:style>
  <w:style w:type="paragraph" w:styleId="Footer">
    <w:name w:val="footer"/>
    <w:basedOn w:val="Normal"/>
    <w:link w:val="FooterChar"/>
    <w:uiPriority w:val="99"/>
    <w:unhideWhenUsed/>
    <w:rsid w:val="00E57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2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14:54:23.970"/>
    </inkml:context>
    <inkml:brush xml:id="br0">
      <inkml:brushProperty name="width" value="0.5" units="cm"/>
      <inkml:brushProperty name="height" value="1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0,'1157'0,"-1083"4,94 15,-52-4,236-7,-207-11,-129 2,0 0,28-7,-27 4,1 1,19-1,14 4,97 13,-93-8,83-3,8 0,-133 0,0 0,-1 1,0 0,18 8,-18-7,0 1,0-2,0 0,21 3,-13-5,-2-1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14:54:17.633"/>
    </inkml:context>
    <inkml:brush xml:id="br0">
      <inkml:brushProperty name="width" value="0.5" units="cm"/>
      <inkml:brushProperty name="height" value="1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0,'0'3,"1"0,-1-1,1 1,-1 0,1-1,0 1,0-1,0 1,0-1,1 1,-1-1,1 0,-1 0,1 0,0 0,0 0,0 0,0 0,0 0,0-1,0 1,1-1,-1 0,1 0,-1 0,1 0,-1 0,1 0,-1 0,5 0,9 2,0-1,0-1,29 0,-43-1,34 2,0 1,0 3,56 14,-56-11,0-1,0-2,58 3,-84-9,1 0,0 1,-1 1,1 0,-1 0,0 1,0 0,18 8,-16-6,0-1,0-1,1 0,-1 0,1-1,14 0,81-4,-44 0,1202 1,-1248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14:54:20.557"/>
    </inkml:context>
    <inkml:brush xml:id="br0">
      <inkml:brushProperty name="width" value="0.5" units="cm"/>
      <inkml:brushProperty name="height" value="1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22,'1174'0,"-898"-11,6 0,-46 12,-216-1</inkml:trace>
</inkml:ink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Pramasani</dc:creator>
  <cp:keywords/>
  <dc:description/>
  <cp:lastModifiedBy>Divya Pramasani</cp:lastModifiedBy>
  <cp:revision>96</cp:revision>
  <dcterms:created xsi:type="dcterms:W3CDTF">2021-02-23T21:47:00Z</dcterms:created>
  <dcterms:modified xsi:type="dcterms:W3CDTF">2021-03-03T15:02:00Z</dcterms:modified>
</cp:coreProperties>
</file>